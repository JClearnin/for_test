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532AE" w:rsidRDefault="00E41171">
      <w:pPr>
        <w:pStyle w:val="aa"/>
        <w:spacing w:line="360" w:lineRule="auto"/>
        <w:jc w:val="center"/>
        <w:rPr>
          <w:sz w:val="24"/>
          <w:szCs w:val="24"/>
        </w:rPr>
      </w:pPr>
      <w:r>
        <w:rPr>
          <w:rFonts w:hint="eastAsia"/>
          <w:sz w:val="24"/>
          <w:szCs w:val="24"/>
        </w:rPr>
        <w:t>权利要求书</w:t>
      </w:r>
    </w:p>
    <w:p w:rsidR="00C532AE" w:rsidRDefault="00E41171">
      <w:pPr>
        <w:spacing w:line="360" w:lineRule="auto"/>
        <w:ind w:firstLine="420"/>
        <w:rPr>
          <w:bCs/>
          <w:sz w:val="24"/>
          <w:szCs w:val="24"/>
          <w:lang w:val="zh-CN"/>
        </w:rPr>
      </w:pPr>
      <w:r>
        <w:rPr>
          <w:rFonts w:hint="eastAsia"/>
          <w:bCs/>
          <w:sz w:val="24"/>
          <w:szCs w:val="24"/>
        </w:rPr>
        <w:t>1.</w:t>
      </w:r>
      <w:r>
        <w:rPr>
          <w:rFonts w:hint="eastAsia"/>
          <w:bCs/>
          <w:sz w:val="24"/>
          <w:szCs w:val="24"/>
          <w:lang w:val="zh-CN"/>
        </w:rPr>
        <w:t>一种基于</w:t>
      </w:r>
      <w:r>
        <w:rPr>
          <w:rFonts w:hint="eastAsia"/>
          <w:bCs/>
          <w:sz w:val="24"/>
          <w:szCs w:val="24"/>
          <w:lang w:val="zh-CN"/>
        </w:rPr>
        <w:t>Cybertwin</w:t>
      </w:r>
      <w:r>
        <w:rPr>
          <w:rFonts w:hint="eastAsia"/>
          <w:bCs/>
          <w:sz w:val="24"/>
          <w:szCs w:val="24"/>
          <w:lang w:val="zh-CN"/>
        </w:rPr>
        <w:t>的双层车联网联邦学习框架构造方法，其特征在于，在车辆设备</w:t>
      </w:r>
      <w:r>
        <w:rPr>
          <w:rFonts w:hint="eastAsia"/>
          <w:bCs/>
          <w:sz w:val="24"/>
          <w:szCs w:val="24"/>
          <w:lang w:val="zh-CN"/>
        </w:rPr>
        <w:t>i</w:t>
      </w:r>
      <w:r>
        <w:rPr>
          <w:rFonts w:hint="eastAsia"/>
          <w:bCs/>
          <w:sz w:val="24"/>
          <w:szCs w:val="24"/>
          <w:lang w:val="zh-CN"/>
        </w:rPr>
        <w:t>和</w:t>
      </w:r>
      <w:r>
        <w:rPr>
          <w:rFonts w:cs="宋体" w:hint="eastAsia"/>
          <w:kern w:val="0"/>
          <w:sz w:val="24"/>
          <w:szCs w:val="24"/>
          <w:lang w:bidi="ar"/>
        </w:rPr>
        <w:t>中心</w:t>
      </w:r>
      <w:r>
        <w:rPr>
          <w:rFonts w:hint="eastAsia"/>
          <w:bCs/>
          <w:sz w:val="24"/>
          <w:szCs w:val="24"/>
          <w:lang w:val="zh-CN"/>
        </w:rPr>
        <w:t>云服务器之间部署边缘云服务器</w:t>
      </w:r>
      <w:r>
        <w:rPr>
          <w:rFonts w:hint="eastAsia"/>
          <w:bCs/>
          <w:sz w:val="24"/>
          <w:szCs w:val="24"/>
          <w:lang w:val="zh-CN"/>
        </w:rPr>
        <w:t>j</w:t>
      </w:r>
      <w:proofErr w:type="gramStart"/>
      <w:r>
        <w:rPr>
          <w:rFonts w:hint="eastAsia"/>
          <w:bCs/>
          <w:sz w:val="24"/>
          <w:szCs w:val="24"/>
          <w:lang w:val="zh-CN"/>
        </w:rPr>
        <w:t>搭建</w:t>
      </w:r>
      <w:r>
        <w:rPr>
          <w:rFonts w:cs="宋体" w:hint="eastAsia"/>
          <w:kern w:val="0"/>
          <w:sz w:val="24"/>
          <w:szCs w:val="24"/>
          <w:lang w:bidi="ar"/>
        </w:rPr>
        <w:t>车</w:t>
      </w:r>
      <w:proofErr w:type="gramEnd"/>
      <w:r>
        <w:rPr>
          <w:rFonts w:cs="宋体" w:hint="eastAsia"/>
          <w:kern w:val="0"/>
          <w:sz w:val="24"/>
          <w:szCs w:val="24"/>
          <w:lang w:bidi="ar"/>
        </w:rPr>
        <w:t>联网</w:t>
      </w:r>
      <w:r>
        <w:rPr>
          <w:rFonts w:hint="eastAsia"/>
          <w:bCs/>
          <w:sz w:val="24"/>
          <w:szCs w:val="24"/>
        </w:rPr>
        <w:t>双</w:t>
      </w:r>
      <w:r>
        <w:rPr>
          <w:rFonts w:hint="eastAsia"/>
          <w:bCs/>
          <w:sz w:val="24"/>
          <w:szCs w:val="24"/>
          <w:lang w:val="zh-CN"/>
        </w:rPr>
        <w:t>层联邦学习系统；车辆设备</w:t>
      </w:r>
      <w:r>
        <w:rPr>
          <w:rFonts w:hint="eastAsia"/>
          <w:bCs/>
          <w:sz w:val="24"/>
          <w:szCs w:val="24"/>
          <w:lang w:val="zh-CN"/>
        </w:rPr>
        <w:t>i</w:t>
      </w:r>
      <w:r>
        <w:rPr>
          <w:rFonts w:hint="eastAsia"/>
          <w:bCs/>
          <w:sz w:val="24"/>
          <w:szCs w:val="24"/>
          <w:lang w:val="zh-CN"/>
        </w:rPr>
        <w:t>，边缘云服务器</w:t>
      </w:r>
      <w:r>
        <w:rPr>
          <w:rFonts w:hint="eastAsia"/>
          <w:bCs/>
          <w:sz w:val="24"/>
          <w:szCs w:val="24"/>
          <w:lang w:val="zh-CN"/>
        </w:rPr>
        <w:t>j</w:t>
      </w:r>
      <w:r>
        <w:rPr>
          <w:rFonts w:hint="eastAsia"/>
          <w:bCs/>
          <w:sz w:val="24"/>
          <w:szCs w:val="24"/>
          <w:lang w:val="zh-CN"/>
        </w:rPr>
        <w:t>和</w:t>
      </w:r>
      <w:r>
        <w:rPr>
          <w:rFonts w:cs="宋体" w:hint="eastAsia"/>
          <w:kern w:val="0"/>
          <w:sz w:val="24"/>
          <w:szCs w:val="24"/>
          <w:lang w:bidi="ar"/>
        </w:rPr>
        <w:t>中心</w:t>
      </w:r>
      <w:r>
        <w:rPr>
          <w:rFonts w:hint="eastAsia"/>
          <w:bCs/>
          <w:sz w:val="24"/>
          <w:szCs w:val="24"/>
          <w:lang w:val="zh-CN"/>
        </w:rPr>
        <w:t>云服务器协作完成模型训练；车辆设备</w:t>
      </w:r>
      <w:r>
        <w:rPr>
          <w:rFonts w:hint="eastAsia"/>
          <w:bCs/>
          <w:sz w:val="24"/>
          <w:szCs w:val="24"/>
          <w:lang w:val="zh-CN"/>
        </w:rPr>
        <w:t>i</w:t>
      </w:r>
      <w:r>
        <w:rPr>
          <w:rFonts w:hint="eastAsia"/>
          <w:bCs/>
          <w:sz w:val="24"/>
          <w:szCs w:val="24"/>
          <w:lang w:val="zh-CN"/>
        </w:rPr>
        <w:t>，边缘云服务器</w:t>
      </w:r>
      <w:r>
        <w:rPr>
          <w:rFonts w:hint="eastAsia"/>
          <w:bCs/>
          <w:sz w:val="24"/>
          <w:szCs w:val="24"/>
          <w:lang w:val="zh-CN"/>
        </w:rPr>
        <w:t>j</w:t>
      </w:r>
      <w:r>
        <w:rPr>
          <w:rFonts w:hint="eastAsia"/>
          <w:bCs/>
          <w:sz w:val="24"/>
          <w:szCs w:val="24"/>
          <w:lang w:val="zh-CN"/>
        </w:rPr>
        <w:t>，以及</w:t>
      </w:r>
      <w:r>
        <w:rPr>
          <w:rFonts w:cs="宋体" w:hint="eastAsia"/>
          <w:kern w:val="0"/>
          <w:sz w:val="24"/>
          <w:szCs w:val="24"/>
          <w:lang w:bidi="ar"/>
        </w:rPr>
        <w:t>中心</w:t>
      </w:r>
      <w:r>
        <w:rPr>
          <w:rFonts w:hint="eastAsia"/>
          <w:bCs/>
          <w:sz w:val="24"/>
          <w:szCs w:val="24"/>
          <w:lang w:val="zh-CN"/>
        </w:rPr>
        <w:t>云服务器之间通过无线链路进行通信；</w:t>
      </w:r>
    </w:p>
    <w:p w:rsidR="00C532AE" w:rsidRDefault="00E41171">
      <w:pPr>
        <w:spacing w:line="360" w:lineRule="auto"/>
        <w:ind w:firstLine="420"/>
        <w:rPr>
          <w:bCs/>
          <w:sz w:val="24"/>
          <w:szCs w:val="24"/>
          <w:lang w:val="zh-CN"/>
        </w:rPr>
      </w:pPr>
      <w:r>
        <w:rPr>
          <w:rFonts w:hint="eastAsia"/>
          <w:bCs/>
          <w:sz w:val="24"/>
          <w:szCs w:val="24"/>
        </w:rPr>
        <w:t>具体</w:t>
      </w:r>
      <w:r>
        <w:rPr>
          <w:rFonts w:hint="eastAsia"/>
          <w:bCs/>
          <w:sz w:val="24"/>
          <w:szCs w:val="24"/>
          <w:lang w:val="zh-CN"/>
        </w:rPr>
        <w:t>包括以下步骤：</w:t>
      </w:r>
    </w:p>
    <w:p w:rsidR="00C532AE" w:rsidRDefault="00E41171">
      <w:pPr>
        <w:spacing w:line="360" w:lineRule="auto"/>
        <w:ind w:firstLineChars="200" w:firstLine="480"/>
        <w:rPr>
          <w:rFonts w:cs="宋体"/>
          <w:kern w:val="0"/>
          <w:sz w:val="24"/>
          <w:szCs w:val="24"/>
          <w:lang w:bidi="ar"/>
        </w:rPr>
      </w:pPr>
      <w:r>
        <w:rPr>
          <w:rFonts w:cs="宋体" w:hint="eastAsia"/>
          <w:kern w:val="0"/>
          <w:sz w:val="24"/>
          <w:szCs w:val="24"/>
          <w:lang w:bidi="ar"/>
        </w:rPr>
        <w:t>步骤</w:t>
      </w:r>
      <w:r>
        <w:rPr>
          <w:rFonts w:cs="宋体" w:hint="eastAsia"/>
          <w:kern w:val="0"/>
          <w:sz w:val="24"/>
          <w:szCs w:val="24"/>
          <w:lang w:bidi="ar"/>
        </w:rPr>
        <w:t>1</w:t>
      </w:r>
      <w:r>
        <w:rPr>
          <w:rFonts w:cs="宋体" w:hint="eastAsia"/>
          <w:kern w:val="0"/>
          <w:sz w:val="24"/>
          <w:szCs w:val="24"/>
          <w:lang w:bidi="ar"/>
        </w:rPr>
        <w:t>：</w:t>
      </w:r>
      <w:proofErr w:type="gramStart"/>
      <w:r>
        <w:rPr>
          <w:rFonts w:cs="宋体" w:hint="eastAsia"/>
          <w:kern w:val="0"/>
          <w:sz w:val="24"/>
          <w:szCs w:val="24"/>
          <w:lang w:bidi="ar"/>
        </w:rPr>
        <w:t>构建车</w:t>
      </w:r>
      <w:proofErr w:type="gramEnd"/>
      <w:r>
        <w:rPr>
          <w:rFonts w:cs="宋体" w:hint="eastAsia"/>
          <w:kern w:val="0"/>
          <w:sz w:val="24"/>
          <w:szCs w:val="24"/>
          <w:lang w:bidi="ar"/>
        </w:rPr>
        <w:t>联网</w:t>
      </w:r>
      <w:r>
        <w:rPr>
          <w:rFonts w:hint="eastAsia"/>
          <w:bCs/>
          <w:sz w:val="24"/>
          <w:szCs w:val="24"/>
        </w:rPr>
        <w:t>双</w:t>
      </w:r>
      <w:r>
        <w:rPr>
          <w:rFonts w:hint="eastAsia"/>
          <w:bCs/>
          <w:sz w:val="24"/>
          <w:szCs w:val="24"/>
          <w:lang w:val="zh-CN"/>
        </w:rPr>
        <w:t>层联邦学习系统</w:t>
      </w:r>
      <w:r>
        <w:rPr>
          <w:rFonts w:cs="宋体" w:hint="eastAsia"/>
          <w:kern w:val="0"/>
          <w:sz w:val="24"/>
          <w:szCs w:val="24"/>
          <w:lang w:bidi="ar"/>
        </w:rPr>
        <w:t>，将车联网联邦学习模型的</w:t>
      </w:r>
      <w:proofErr w:type="spellStart"/>
      <w:r>
        <w:rPr>
          <w:rFonts w:cs="宋体" w:hint="eastAsia"/>
          <w:kern w:val="0"/>
          <w:sz w:val="24"/>
          <w:szCs w:val="24"/>
          <w:lang w:bidi="ar"/>
        </w:rPr>
        <w:t>Cybertwin</w:t>
      </w:r>
      <w:proofErr w:type="spellEnd"/>
      <w:r>
        <w:rPr>
          <w:rFonts w:cs="宋体" w:hint="eastAsia"/>
          <w:kern w:val="0"/>
          <w:sz w:val="24"/>
          <w:szCs w:val="24"/>
          <w:lang w:bidi="ar"/>
        </w:rPr>
        <w:t>网络框架分为中心云服务器、边缘云服务器</w:t>
      </w:r>
      <w:r>
        <w:rPr>
          <w:rFonts w:cs="宋体" w:hint="eastAsia"/>
          <w:kern w:val="0"/>
          <w:sz w:val="24"/>
          <w:szCs w:val="24"/>
          <w:lang w:bidi="ar"/>
        </w:rPr>
        <w:t>j</w:t>
      </w:r>
      <w:r>
        <w:rPr>
          <w:rFonts w:cs="宋体" w:hint="eastAsia"/>
          <w:kern w:val="0"/>
          <w:sz w:val="24"/>
          <w:szCs w:val="24"/>
          <w:lang w:bidi="ar"/>
        </w:rPr>
        <w:t>和车辆设备</w:t>
      </w:r>
      <w:proofErr w:type="spellStart"/>
      <w:r>
        <w:rPr>
          <w:rFonts w:cs="宋体" w:hint="eastAsia"/>
          <w:kern w:val="0"/>
          <w:sz w:val="24"/>
          <w:szCs w:val="24"/>
          <w:lang w:bidi="ar"/>
        </w:rPr>
        <w:t>i</w:t>
      </w:r>
      <w:proofErr w:type="spellEnd"/>
      <w:r>
        <w:rPr>
          <w:rFonts w:cs="宋体" w:hint="eastAsia"/>
          <w:kern w:val="0"/>
          <w:sz w:val="24"/>
          <w:szCs w:val="24"/>
          <w:lang w:bidi="ar"/>
        </w:rPr>
        <w:t>三层，边缘云服务器</w:t>
      </w:r>
      <w:r>
        <w:rPr>
          <w:rFonts w:cs="宋体" w:hint="eastAsia"/>
          <w:kern w:val="0"/>
          <w:sz w:val="24"/>
          <w:szCs w:val="24"/>
          <w:lang w:bidi="ar"/>
        </w:rPr>
        <w:t>j</w:t>
      </w:r>
      <w:r>
        <w:rPr>
          <w:rFonts w:cs="宋体" w:hint="eastAsia"/>
          <w:kern w:val="0"/>
          <w:sz w:val="24"/>
          <w:szCs w:val="24"/>
          <w:lang w:bidi="ar"/>
        </w:rPr>
        <w:t>附着在车辆设备</w:t>
      </w:r>
      <w:proofErr w:type="spellStart"/>
      <w:r>
        <w:rPr>
          <w:rFonts w:cs="宋体" w:hint="eastAsia"/>
          <w:kern w:val="0"/>
          <w:sz w:val="24"/>
          <w:szCs w:val="24"/>
          <w:lang w:bidi="ar"/>
        </w:rPr>
        <w:t>i</w:t>
      </w:r>
      <w:proofErr w:type="spellEnd"/>
      <w:r>
        <w:rPr>
          <w:rFonts w:cs="宋体" w:hint="eastAsia"/>
          <w:kern w:val="0"/>
          <w:sz w:val="24"/>
          <w:szCs w:val="24"/>
          <w:lang w:bidi="ar"/>
        </w:rPr>
        <w:t>预设</w:t>
      </w:r>
      <w:proofErr w:type="gramStart"/>
      <w:r>
        <w:rPr>
          <w:rFonts w:cs="宋体" w:hint="eastAsia"/>
          <w:kern w:val="0"/>
          <w:sz w:val="24"/>
          <w:szCs w:val="24"/>
          <w:lang w:bidi="ar"/>
        </w:rPr>
        <w:t>的路测单元</w:t>
      </w:r>
      <w:proofErr w:type="gramEnd"/>
      <w:r>
        <w:rPr>
          <w:rFonts w:cs="宋体" w:hint="eastAsia"/>
          <w:kern w:val="0"/>
          <w:sz w:val="24"/>
          <w:szCs w:val="24"/>
          <w:lang w:bidi="ar"/>
        </w:rPr>
        <w:t>中；</w:t>
      </w:r>
    </w:p>
    <w:p w:rsidR="00C532AE" w:rsidRDefault="00E41171">
      <w:pPr>
        <w:spacing w:line="360" w:lineRule="auto"/>
        <w:ind w:firstLineChars="200" w:firstLine="480"/>
        <w:rPr>
          <w:rFonts w:cs="宋体"/>
          <w:kern w:val="0"/>
          <w:sz w:val="24"/>
          <w:szCs w:val="24"/>
          <w:lang w:bidi="ar"/>
        </w:rPr>
      </w:pPr>
      <w:r>
        <w:rPr>
          <w:rFonts w:cs="宋体" w:hint="eastAsia"/>
          <w:kern w:val="0"/>
          <w:sz w:val="24"/>
          <w:szCs w:val="24"/>
          <w:lang w:bidi="ar"/>
        </w:rPr>
        <w:t>中心云服务器用自身预设的私</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S</m:t>
            </m:r>
          </m:e>
          <m:sub>
            <m:r>
              <m:rPr>
                <m:sty m:val="p"/>
              </m:rPr>
              <w:rPr>
                <w:rFonts w:ascii="Cambria Math" w:hAnsi="Cambria Math" w:cs="宋体" w:hint="eastAsia"/>
                <w:kern w:val="0"/>
                <w:sz w:val="24"/>
                <w:szCs w:val="24"/>
                <w:lang w:bidi="ar"/>
              </w:rPr>
              <m:t>G</m:t>
            </m:r>
          </m:sub>
        </m:sSub>
      </m:oMath>
      <w:r>
        <w:rPr>
          <w:rFonts w:cs="宋体" w:hint="eastAsia"/>
          <w:kern w:val="0"/>
          <w:sz w:val="24"/>
          <w:szCs w:val="24"/>
          <w:lang w:bidi="ar"/>
        </w:rPr>
        <w:t>签名，将对应边缘云服务器</w:t>
      </w:r>
      <w:r>
        <w:rPr>
          <w:rFonts w:cs="宋体" w:hint="eastAsia"/>
          <w:kern w:val="0"/>
          <w:sz w:val="24"/>
          <w:szCs w:val="24"/>
          <w:lang w:bidi="ar"/>
        </w:rPr>
        <w:t>j</w:t>
      </w:r>
      <w:r>
        <w:rPr>
          <w:rFonts w:cs="宋体" w:hint="eastAsia"/>
          <w:kern w:val="0"/>
          <w:sz w:val="24"/>
          <w:szCs w:val="24"/>
          <w:lang w:bidi="ar"/>
        </w:rPr>
        <w:t>预设的公</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P</m:t>
            </m:r>
          </m:e>
          <m:sub>
            <m:r>
              <m:rPr>
                <m:sty m:val="p"/>
              </m:rPr>
              <w:rPr>
                <w:rFonts w:ascii="Cambria Math" w:hAnsi="Cambria Math" w:cs="宋体" w:hint="eastAsia"/>
                <w:kern w:val="0"/>
                <w:sz w:val="24"/>
                <w:szCs w:val="24"/>
                <w:lang w:bidi="ar"/>
              </w:rPr>
              <m:t>j</m:t>
            </m:r>
          </m:sub>
        </m:sSub>
      </m:oMath>
      <w:r>
        <w:rPr>
          <w:rFonts w:cs="宋体" w:hint="eastAsia"/>
          <w:kern w:val="0"/>
          <w:sz w:val="24"/>
          <w:szCs w:val="24"/>
          <w:lang w:bidi="ar"/>
        </w:rPr>
        <w:t>在</w:t>
      </w:r>
      <w:r>
        <w:rPr>
          <w:rFonts w:cs="宋体" w:hint="eastAsia"/>
          <w:kern w:val="0"/>
          <w:sz w:val="24"/>
          <w:szCs w:val="24"/>
          <w:lang w:bidi="ar"/>
        </w:rPr>
        <w:t>t</w:t>
      </w:r>
      <w:r>
        <w:rPr>
          <w:rFonts w:cs="宋体" w:hint="eastAsia"/>
          <w:kern w:val="0"/>
          <w:sz w:val="24"/>
          <w:szCs w:val="24"/>
          <w:lang w:bidi="ar"/>
        </w:rPr>
        <w:t>时刻的全局模型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m:t>
            </m:r>
          </m:sup>
        </m:sSup>
      </m:oMath>
      <w:r>
        <w:rPr>
          <w:rFonts w:cs="宋体" w:hint="eastAsia"/>
          <w:kern w:val="0"/>
          <w:sz w:val="24"/>
          <w:szCs w:val="24"/>
          <w:lang w:bidi="ar"/>
        </w:rPr>
        <w:t>进行加密并发送至边缘云服务器</w:t>
      </w:r>
      <w:r>
        <w:rPr>
          <w:rFonts w:cs="宋体" w:hint="eastAsia"/>
          <w:kern w:val="0"/>
          <w:sz w:val="24"/>
          <w:szCs w:val="24"/>
          <w:lang w:bidi="ar"/>
        </w:rPr>
        <w:t>j</w:t>
      </w:r>
      <w:r>
        <w:rPr>
          <w:rFonts w:cs="宋体" w:hint="eastAsia"/>
          <w:kern w:val="0"/>
          <w:sz w:val="24"/>
          <w:szCs w:val="24"/>
          <w:lang w:bidi="ar"/>
        </w:rPr>
        <w:t>；</w:t>
      </w:r>
    </w:p>
    <w:p w:rsidR="00C532AE" w:rsidRDefault="00E41171">
      <w:pPr>
        <w:spacing w:line="360" w:lineRule="auto"/>
        <w:ind w:firstLineChars="200" w:firstLine="480"/>
        <w:rPr>
          <w:rFonts w:cs="宋体"/>
          <w:kern w:val="0"/>
          <w:sz w:val="24"/>
          <w:szCs w:val="24"/>
          <w:lang w:bidi="ar"/>
        </w:rPr>
      </w:pPr>
      <w:r>
        <w:rPr>
          <w:rFonts w:cs="宋体" w:hint="eastAsia"/>
          <w:kern w:val="0"/>
          <w:sz w:val="24"/>
          <w:szCs w:val="24"/>
          <w:lang w:bidi="ar"/>
        </w:rPr>
        <w:t>边缘云服务器</w:t>
      </w:r>
      <w:r>
        <w:rPr>
          <w:rFonts w:cs="宋体" w:hint="eastAsia"/>
          <w:kern w:val="0"/>
          <w:sz w:val="24"/>
          <w:szCs w:val="24"/>
          <w:lang w:bidi="ar"/>
        </w:rPr>
        <w:t>j</w:t>
      </w:r>
      <w:r>
        <w:rPr>
          <w:rFonts w:cs="宋体" w:hint="eastAsia"/>
          <w:kern w:val="0"/>
          <w:sz w:val="24"/>
          <w:szCs w:val="24"/>
          <w:lang w:bidi="ar"/>
        </w:rPr>
        <w:t>用自身预设的私</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S</m:t>
            </m:r>
          </m:e>
          <m:sub>
            <m:r>
              <m:rPr>
                <m:sty m:val="p"/>
              </m:rPr>
              <w:rPr>
                <w:rFonts w:ascii="Cambria Math" w:hAnsi="Cambria Math" w:cs="宋体" w:hint="eastAsia"/>
                <w:kern w:val="0"/>
                <w:sz w:val="24"/>
                <w:szCs w:val="24"/>
                <w:lang w:bidi="ar"/>
              </w:rPr>
              <m:t>j</m:t>
            </m:r>
          </m:sub>
        </m:sSub>
      </m:oMath>
      <w:r>
        <w:rPr>
          <w:rFonts w:cs="宋体" w:hint="eastAsia"/>
          <w:kern w:val="0"/>
          <w:sz w:val="24"/>
          <w:szCs w:val="24"/>
          <w:lang w:bidi="ar"/>
        </w:rPr>
        <w:t>对</w:t>
      </w:r>
      <w:r>
        <w:rPr>
          <w:rFonts w:cs="宋体" w:hint="eastAsia"/>
          <w:kern w:val="0"/>
          <w:sz w:val="24"/>
          <w:szCs w:val="24"/>
          <w:lang w:bidi="ar"/>
        </w:rPr>
        <w:t>t</w:t>
      </w:r>
      <w:r>
        <w:rPr>
          <w:rFonts w:cs="宋体" w:hint="eastAsia"/>
          <w:kern w:val="0"/>
          <w:sz w:val="24"/>
          <w:szCs w:val="24"/>
          <w:lang w:bidi="ar"/>
        </w:rPr>
        <w:t>时刻的加密后的全局模型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m:t>
            </m:r>
          </m:sup>
        </m:sSup>
      </m:oMath>
      <w:r>
        <w:rPr>
          <w:rFonts w:cs="宋体" w:hint="eastAsia"/>
          <w:kern w:val="0"/>
          <w:sz w:val="24"/>
          <w:szCs w:val="24"/>
          <w:lang w:bidi="ar"/>
        </w:rPr>
        <w:t>进行解密，得到解密后的全局模型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m:t>
            </m:r>
          </m:sup>
        </m:sSup>
      </m:oMath>
      <w:r>
        <w:rPr>
          <w:rFonts w:cs="宋体" w:hint="eastAsia"/>
          <w:kern w:val="0"/>
          <w:sz w:val="24"/>
          <w:szCs w:val="24"/>
          <w:lang w:bidi="ar"/>
        </w:rPr>
        <w:t>，保证边缘云服务器</w:t>
      </w:r>
      <w:r>
        <w:rPr>
          <w:rFonts w:cs="宋体" w:hint="eastAsia"/>
          <w:kern w:val="0"/>
          <w:sz w:val="24"/>
          <w:szCs w:val="24"/>
          <w:lang w:bidi="ar"/>
        </w:rPr>
        <w:t>j</w:t>
      </w:r>
      <w:r>
        <w:rPr>
          <w:rFonts w:cs="宋体" w:hint="eastAsia"/>
          <w:kern w:val="0"/>
          <w:sz w:val="24"/>
          <w:szCs w:val="24"/>
          <w:lang w:bidi="ar"/>
        </w:rPr>
        <w:t>和中心云服务器的通信安全；每个边缘云服务器</w:t>
      </w:r>
      <w:r>
        <w:rPr>
          <w:rFonts w:cs="宋体" w:hint="eastAsia"/>
          <w:kern w:val="0"/>
          <w:sz w:val="24"/>
          <w:szCs w:val="24"/>
          <w:lang w:bidi="ar"/>
        </w:rPr>
        <w:t>j</w:t>
      </w:r>
      <w:r>
        <w:rPr>
          <w:rFonts w:cs="宋体" w:hint="eastAsia"/>
          <w:kern w:val="0"/>
          <w:sz w:val="24"/>
          <w:szCs w:val="24"/>
          <w:lang w:bidi="ar"/>
        </w:rPr>
        <w:t>收集车辆设备</w:t>
      </w:r>
      <w:proofErr w:type="spellStart"/>
      <w:r>
        <w:rPr>
          <w:rFonts w:cs="宋体" w:hint="eastAsia"/>
          <w:kern w:val="0"/>
          <w:sz w:val="24"/>
          <w:szCs w:val="24"/>
          <w:lang w:bidi="ar"/>
        </w:rPr>
        <w:t>i</w:t>
      </w:r>
      <w:proofErr w:type="spellEnd"/>
      <w:r>
        <w:rPr>
          <w:rFonts w:cs="宋体" w:hint="eastAsia"/>
          <w:kern w:val="0"/>
          <w:sz w:val="24"/>
          <w:szCs w:val="24"/>
          <w:lang w:bidi="ar"/>
        </w:rPr>
        <w:t>名单</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N</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m:t>
            </m:r>
          </m:sup>
        </m:sSubSup>
        <m:r>
          <m:rPr>
            <m:sty m:val="p"/>
          </m:rPr>
          <w:rPr>
            <w:rFonts w:ascii="Cambria Math" w:hAnsi="Cambria Math" w:cs="宋体" w:hint="eastAsia"/>
            <w:kern w:val="0"/>
            <w:sz w:val="24"/>
            <w:szCs w:val="24"/>
            <w:lang w:bidi="ar"/>
          </w:rPr>
          <m:t>={1,2,3,...,i}</m:t>
        </m:r>
      </m:oMath>
      <w:r>
        <w:rPr>
          <w:rFonts w:cs="宋体" w:hint="eastAsia"/>
          <w:kern w:val="0"/>
          <w:sz w:val="24"/>
          <w:szCs w:val="24"/>
          <w:lang w:bidi="ar"/>
        </w:rPr>
        <w:t xml:space="preserve"> </w:t>
      </w:r>
      <w:r>
        <w:rPr>
          <w:rFonts w:cs="宋体" w:hint="eastAsia"/>
          <w:kern w:val="0"/>
          <w:sz w:val="24"/>
          <w:szCs w:val="24"/>
          <w:lang w:bidi="ar"/>
        </w:rPr>
        <w:t>，并将全局模型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m:t>
            </m:r>
          </m:sup>
        </m:sSup>
      </m:oMath>
      <w:r>
        <w:rPr>
          <w:rFonts w:cs="宋体" w:hint="eastAsia"/>
          <w:kern w:val="0"/>
          <w:sz w:val="24"/>
          <w:szCs w:val="24"/>
          <w:lang w:bidi="ar"/>
        </w:rPr>
        <w:t>发送至车辆设备</w:t>
      </w:r>
      <w:proofErr w:type="spellStart"/>
      <w:r>
        <w:rPr>
          <w:rFonts w:cs="宋体" w:hint="eastAsia"/>
          <w:kern w:val="0"/>
          <w:sz w:val="24"/>
          <w:szCs w:val="24"/>
          <w:lang w:bidi="ar"/>
        </w:rPr>
        <w:t>i</w:t>
      </w:r>
      <w:proofErr w:type="spellEnd"/>
      <w:r>
        <w:rPr>
          <w:rFonts w:cs="宋体" w:hint="eastAsia"/>
          <w:kern w:val="0"/>
          <w:sz w:val="24"/>
          <w:szCs w:val="24"/>
          <w:lang w:bidi="ar"/>
        </w:rPr>
        <w:t>；</w:t>
      </w:r>
    </w:p>
    <w:p w:rsidR="00C532AE" w:rsidRDefault="00E41171">
      <w:pPr>
        <w:spacing w:line="360" w:lineRule="auto"/>
        <w:ind w:firstLineChars="200" w:firstLine="480"/>
        <w:rPr>
          <w:rFonts w:cs="宋体"/>
          <w:kern w:val="0"/>
          <w:sz w:val="24"/>
          <w:szCs w:val="24"/>
          <w:lang w:bidi="ar"/>
        </w:rPr>
      </w:pPr>
      <w:r>
        <w:rPr>
          <w:rFonts w:cs="宋体" w:hint="eastAsia"/>
          <w:kern w:val="0"/>
          <w:sz w:val="24"/>
          <w:szCs w:val="24"/>
          <w:lang w:bidi="ar"/>
        </w:rPr>
        <w:t>步骤</w:t>
      </w:r>
      <w:r>
        <w:rPr>
          <w:rFonts w:cs="宋体" w:hint="eastAsia"/>
          <w:kern w:val="0"/>
          <w:sz w:val="24"/>
          <w:szCs w:val="24"/>
          <w:lang w:bidi="ar"/>
        </w:rPr>
        <w:t>2</w:t>
      </w:r>
      <w:r>
        <w:rPr>
          <w:rFonts w:cs="宋体" w:hint="eastAsia"/>
          <w:kern w:val="0"/>
          <w:sz w:val="24"/>
          <w:szCs w:val="24"/>
          <w:lang w:bidi="ar"/>
        </w:rPr>
        <w:t>：车辆设备</w:t>
      </w:r>
      <w:proofErr w:type="spellStart"/>
      <w:r>
        <w:rPr>
          <w:rFonts w:cs="宋体" w:hint="eastAsia"/>
          <w:kern w:val="0"/>
          <w:sz w:val="24"/>
          <w:szCs w:val="24"/>
          <w:lang w:bidi="ar"/>
        </w:rPr>
        <w:t>i</w:t>
      </w:r>
      <w:proofErr w:type="spellEnd"/>
      <w:r>
        <w:rPr>
          <w:rFonts w:cs="宋体" w:hint="eastAsia"/>
          <w:kern w:val="0"/>
          <w:sz w:val="24"/>
          <w:szCs w:val="24"/>
          <w:lang w:bidi="ar"/>
        </w:rPr>
        <w:t>用本地数据集训练本地模型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Ansi="Cambria Math" w:cs="宋体" w:hint="eastAsia"/>
          <w:bCs/>
          <w:sz w:val="24"/>
          <w:szCs w:val="24"/>
        </w:rPr>
        <w:t>并发送至</w:t>
      </w:r>
      <w:r>
        <w:rPr>
          <w:rFonts w:cs="宋体" w:hint="eastAsia"/>
          <w:kern w:val="0"/>
          <w:sz w:val="24"/>
          <w:szCs w:val="24"/>
          <w:lang w:bidi="ar"/>
        </w:rPr>
        <w:t>边缘云服务器</w:t>
      </w:r>
      <w:r>
        <w:rPr>
          <w:rFonts w:cs="宋体" w:hint="eastAsia"/>
          <w:kern w:val="0"/>
          <w:sz w:val="24"/>
          <w:szCs w:val="24"/>
          <w:lang w:bidi="ar"/>
        </w:rPr>
        <w:t>j</w:t>
      </w:r>
      <w:r>
        <w:rPr>
          <w:rFonts w:hAnsi="Cambria Math" w:cs="宋体" w:hint="eastAsia"/>
          <w:bCs/>
          <w:sz w:val="24"/>
          <w:szCs w:val="24"/>
        </w:rPr>
        <w:t>，边缘云服务器</w:t>
      </w:r>
      <w:r>
        <w:rPr>
          <w:rFonts w:hAnsi="Cambria Math" w:cs="宋体" w:hint="eastAsia"/>
          <w:bCs/>
          <w:sz w:val="24"/>
          <w:szCs w:val="24"/>
        </w:rPr>
        <w:t>j</w:t>
      </w:r>
      <w:r>
        <w:rPr>
          <w:rFonts w:hAnsi="Cambria Math" w:cs="宋体" w:hint="eastAsia"/>
          <w:bCs/>
          <w:sz w:val="24"/>
          <w:szCs w:val="24"/>
        </w:rPr>
        <w:t>通过计算本地模型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Ansi="Cambria Math" w:cs="宋体" w:hint="eastAsia"/>
          <w:bCs/>
          <w:sz w:val="24"/>
          <w:szCs w:val="24"/>
        </w:rPr>
        <w:t>的贡献度分数以及通过</w:t>
      </w:r>
      <w:proofErr w:type="spellStart"/>
      <w:r>
        <w:rPr>
          <w:rFonts w:hAnsi="Cambria Math" w:cs="宋体" w:hint="eastAsia"/>
          <w:bCs/>
          <w:sz w:val="24"/>
          <w:szCs w:val="24"/>
        </w:rPr>
        <w:t>c</w:t>
      </w:r>
      <w:r>
        <w:rPr>
          <w:rFonts w:hAnsi="Cambria Math" w:cs="宋体" w:hint="eastAsia"/>
          <w:bCs/>
          <w:sz w:val="24"/>
          <w:szCs w:val="24"/>
        </w:rPr>
        <w:t>ybertwin</w:t>
      </w:r>
      <w:proofErr w:type="spellEnd"/>
      <w:r>
        <w:rPr>
          <w:rFonts w:hAnsi="Cambria Math" w:cs="宋体" w:hint="eastAsia"/>
          <w:bCs/>
          <w:sz w:val="24"/>
          <w:szCs w:val="24"/>
        </w:rPr>
        <w:t>节点来</w:t>
      </w:r>
      <w:r>
        <w:rPr>
          <w:rFonts w:cs="宋体" w:hint="eastAsia"/>
          <w:kern w:val="0"/>
          <w:sz w:val="24"/>
          <w:szCs w:val="24"/>
          <w:lang w:bidi="ar"/>
        </w:rPr>
        <w:t>获取车辆设备</w:t>
      </w:r>
      <w:proofErr w:type="spellStart"/>
      <w:r>
        <w:rPr>
          <w:rFonts w:cs="宋体" w:hint="eastAsia"/>
          <w:kern w:val="0"/>
          <w:sz w:val="24"/>
          <w:szCs w:val="24"/>
          <w:lang w:bidi="ar"/>
        </w:rPr>
        <w:t>i</w:t>
      </w:r>
      <w:proofErr w:type="spellEnd"/>
      <w:r>
        <w:rPr>
          <w:rFonts w:hint="eastAsia"/>
          <w:bCs/>
          <w:sz w:val="24"/>
          <w:szCs w:val="24"/>
        </w:rPr>
        <w:t>的历史行为，将不符合预设模型要求的</w:t>
      </w:r>
      <w:r>
        <w:rPr>
          <w:rFonts w:cs="宋体" w:hint="eastAsia"/>
          <w:kern w:val="0"/>
          <w:sz w:val="24"/>
          <w:szCs w:val="24"/>
          <w:lang w:bidi="ar"/>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Ansi="Cambria Math" w:cs="宋体" w:hint="eastAsia"/>
          <w:bCs/>
          <w:sz w:val="24"/>
          <w:szCs w:val="24"/>
        </w:rPr>
        <w:t>舍弃</w:t>
      </w:r>
      <w:r>
        <w:rPr>
          <w:rFonts w:hint="eastAsia"/>
          <w:bCs/>
          <w:sz w:val="24"/>
          <w:szCs w:val="24"/>
        </w:rPr>
        <w:t>，</w:t>
      </w:r>
      <w:r>
        <w:rPr>
          <w:rFonts w:cs="宋体" w:hint="eastAsia"/>
          <w:kern w:val="0"/>
          <w:sz w:val="24"/>
          <w:szCs w:val="24"/>
          <w:lang w:bidi="ar"/>
        </w:rPr>
        <w:t>得到</w:t>
      </w:r>
      <w:r>
        <w:rPr>
          <w:rFonts w:cs="宋体" w:hint="eastAsia"/>
          <w:kern w:val="0"/>
          <w:sz w:val="24"/>
          <w:szCs w:val="24"/>
          <w:lang w:bidi="ar"/>
        </w:rPr>
        <w:t>t+1</w:t>
      </w:r>
      <w:r>
        <w:rPr>
          <w:rFonts w:cs="宋体" w:hint="eastAsia"/>
          <w:kern w:val="0"/>
          <w:sz w:val="24"/>
          <w:szCs w:val="24"/>
          <w:lang w:bidi="ar"/>
        </w:rPr>
        <w:t>时刻的边缘云模型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hint="eastAsia"/>
          <w:bCs/>
          <w:sz w:val="24"/>
          <w:szCs w:val="24"/>
        </w:rPr>
        <w:t>；所述不符合预设模型要求的</w:t>
      </w:r>
      <w:r>
        <w:rPr>
          <w:rFonts w:cs="宋体" w:hint="eastAsia"/>
          <w:kern w:val="0"/>
          <w:sz w:val="24"/>
          <w:szCs w:val="24"/>
          <w:lang w:bidi="ar"/>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Ansi="Cambria Math" w:cs="宋体" w:hint="eastAsia"/>
          <w:bCs/>
          <w:sz w:val="24"/>
          <w:szCs w:val="24"/>
        </w:rPr>
        <w:t>为：</w:t>
      </w:r>
      <w:r>
        <w:rPr>
          <w:rFonts w:cs="宋体" w:hint="eastAsia"/>
          <w:kern w:val="0"/>
          <w:sz w:val="24"/>
          <w:szCs w:val="24"/>
          <w:lang w:bidi="ar"/>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rPr>
        <w:t>不在预设历史行为内，或者，</w:t>
      </w:r>
      <w:r>
        <w:rPr>
          <w:rFonts w:cs="宋体" w:hint="eastAsia"/>
          <w:kern w:val="0"/>
          <w:sz w:val="24"/>
          <w:szCs w:val="24"/>
          <w:lang w:bidi="ar"/>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rPr>
        <w:t>不在预设贡献度分数内，或者，</w:t>
      </w:r>
      <w:r>
        <w:rPr>
          <w:rFonts w:cs="宋体" w:hint="eastAsia"/>
          <w:kern w:val="0"/>
          <w:sz w:val="24"/>
          <w:szCs w:val="24"/>
          <w:lang w:bidi="ar"/>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rPr>
        <w:t>不在预设</w:t>
      </w:r>
      <w:r>
        <w:rPr>
          <w:rFonts w:hint="eastAsia"/>
          <w:bCs/>
          <w:sz w:val="24"/>
          <w:szCs w:val="24"/>
          <w:lang w:val="zh-CN"/>
        </w:rPr>
        <w:t>质量</w:t>
      </w:r>
      <w:r>
        <w:rPr>
          <w:rFonts w:hint="eastAsia"/>
          <w:bCs/>
          <w:sz w:val="24"/>
          <w:szCs w:val="24"/>
        </w:rPr>
        <w:t>内</w:t>
      </w:r>
      <w:r>
        <w:rPr>
          <w:rFonts w:hAnsi="Cambria Math" w:cs="宋体" w:hint="eastAsia"/>
          <w:bCs/>
          <w:sz w:val="24"/>
          <w:szCs w:val="24"/>
        </w:rPr>
        <w:t>；</w:t>
      </w:r>
    </w:p>
    <w:p w:rsidR="00C532AE" w:rsidRDefault="00E41171">
      <w:pPr>
        <w:spacing w:line="360" w:lineRule="auto"/>
        <w:ind w:firstLineChars="200" w:firstLine="480"/>
        <w:rPr>
          <w:rFonts w:cs="宋体"/>
          <w:kern w:val="0"/>
          <w:sz w:val="24"/>
          <w:szCs w:val="24"/>
          <w:lang w:bidi="ar"/>
        </w:rPr>
      </w:pPr>
      <w:r>
        <w:rPr>
          <w:rFonts w:cs="宋体" w:hint="eastAsia"/>
          <w:kern w:val="0"/>
          <w:sz w:val="24"/>
          <w:szCs w:val="24"/>
          <w:lang w:bidi="ar"/>
        </w:rPr>
        <w:t>车辆设备</w:t>
      </w:r>
      <w:proofErr w:type="spellStart"/>
      <w:r>
        <w:rPr>
          <w:rFonts w:cs="宋体" w:hint="eastAsia"/>
          <w:kern w:val="0"/>
          <w:sz w:val="24"/>
          <w:szCs w:val="24"/>
          <w:lang w:bidi="ar"/>
        </w:rPr>
        <w:t>i</w:t>
      </w:r>
      <w:proofErr w:type="spellEnd"/>
      <w:r>
        <w:rPr>
          <w:rFonts w:cs="宋体" w:hint="eastAsia"/>
          <w:kern w:val="0"/>
          <w:sz w:val="24"/>
          <w:szCs w:val="24"/>
          <w:lang w:bidi="ar"/>
        </w:rPr>
        <w:t>使用私</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S</m:t>
            </m:r>
          </m:e>
          <m:sub>
            <m:r>
              <m:rPr>
                <m:sty m:val="p"/>
              </m:rPr>
              <w:rPr>
                <w:rFonts w:ascii="Cambria Math" w:hAnsi="Cambria Math" w:cs="宋体" w:hint="eastAsia"/>
                <w:kern w:val="0"/>
                <w:sz w:val="24"/>
                <w:szCs w:val="24"/>
                <w:lang w:bidi="ar"/>
              </w:rPr>
              <m:t>i</m:t>
            </m:r>
          </m:sub>
        </m:sSub>
      </m:oMath>
      <w:r>
        <w:rPr>
          <w:rFonts w:cs="宋体" w:hint="eastAsia"/>
          <w:kern w:val="0"/>
          <w:sz w:val="24"/>
          <w:szCs w:val="24"/>
          <w:lang w:bidi="ar"/>
        </w:rPr>
        <w:t>签名，并用对应边缘云服务器</w:t>
      </w:r>
      <w:r>
        <w:rPr>
          <w:rFonts w:cs="宋体" w:hint="eastAsia"/>
          <w:kern w:val="0"/>
          <w:sz w:val="24"/>
          <w:szCs w:val="24"/>
          <w:lang w:bidi="ar"/>
        </w:rPr>
        <w:t>j</w:t>
      </w:r>
      <w:r>
        <w:rPr>
          <w:rFonts w:cs="宋体" w:hint="eastAsia"/>
          <w:kern w:val="0"/>
          <w:sz w:val="24"/>
          <w:szCs w:val="24"/>
          <w:lang w:bidi="ar"/>
        </w:rPr>
        <w:t>的公</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P</m:t>
            </m:r>
          </m:e>
          <m:sub>
            <m:r>
              <m:rPr>
                <m:sty m:val="p"/>
              </m:rPr>
              <w:rPr>
                <w:rFonts w:ascii="Cambria Math" w:hAnsi="Cambria Math" w:cs="宋体" w:hint="eastAsia"/>
                <w:kern w:val="0"/>
                <w:sz w:val="24"/>
                <w:szCs w:val="24"/>
                <w:lang w:bidi="ar"/>
              </w:rPr>
              <m:t>G</m:t>
            </m:r>
          </m:sub>
        </m:sSub>
      </m:oMath>
      <w:r>
        <w:rPr>
          <w:rFonts w:cs="宋体" w:hint="eastAsia"/>
          <w:kern w:val="0"/>
          <w:sz w:val="24"/>
          <w:szCs w:val="24"/>
          <w:lang w:bidi="ar"/>
        </w:rPr>
        <w:t>对</w:t>
      </w:r>
      <w:r>
        <w:rPr>
          <w:rFonts w:cs="宋体" w:hint="eastAsia"/>
          <w:kern w:val="0"/>
          <w:sz w:val="24"/>
          <w:szCs w:val="24"/>
          <w:lang w:bidi="ar"/>
        </w:rPr>
        <w:t>t+1</w:t>
      </w:r>
      <w:r>
        <w:rPr>
          <w:rFonts w:cs="宋体" w:hint="eastAsia"/>
          <w:kern w:val="0"/>
          <w:sz w:val="24"/>
          <w:szCs w:val="24"/>
          <w:lang w:bidi="ar"/>
        </w:rPr>
        <w:t>时刻的本地模型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进行加密并发送</w:t>
      </w:r>
      <w:proofErr w:type="gramStart"/>
      <w:r>
        <w:rPr>
          <w:rFonts w:cs="宋体" w:hint="eastAsia"/>
          <w:kern w:val="0"/>
          <w:sz w:val="24"/>
          <w:szCs w:val="24"/>
          <w:lang w:bidi="ar"/>
        </w:rPr>
        <w:t>至路测</w:t>
      </w:r>
      <w:proofErr w:type="gramEnd"/>
      <w:r>
        <w:rPr>
          <w:rFonts w:cs="宋体" w:hint="eastAsia"/>
          <w:kern w:val="0"/>
          <w:sz w:val="24"/>
          <w:szCs w:val="24"/>
          <w:lang w:bidi="ar"/>
        </w:rPr>
        <w:t>单元；</w:t>
      </w:r>
    </w:p>
    <w:p w:rsidR="00C532AE" w:rsidRDefault="00E41171">
      <w:pPr>
        <w:spacing w:line="360" w:lineRule="auto"/>
        <w:ind w:firstLineChars="200" w:firstLine="480"/>
        <w:rPr>
          <w:rFonts w:cs="宋体"/>
          <w:kern w:val="0"/>
          <w:sz w:val="24"/>
          <w:szCs w:val="24"/>
          <w:lang w:bidi="ar"/>
        </w:rPr>
      </w:pPr>
      <w:r>
        <w:rPr>
          <w:rFonts w:cs="宋体" w:hint="eastAsia"/>
          <w:kern w:val="0"/>
          <w:sz w:val="24"/>
          <w:szCs w:val="24"/>
          <w:lang w:bidi="ar"/>
        </w:rPr>
        <w:t>边缘云服务器</w:t>
      </w:r>
      <w:r>
        <w:rPr>
          <w:rFonts w:cs="宋体" w:hint="eastAsia"/>
          <w:kern w:val="0"/>
          <w:sz w:val="24"/>
          <w:szCs w:val="24"/>
          <w:lang w:bidi="ar"/>
        </w:rPr>
        <w:t>j</w:t>
      </w:r>
      <w:proofErr w:type="gramStart"/>
      <w:r>
        <w:rPr>
          <w:rFonts w:cs="宋体" w:hint="eastAsia"/>
          <w:kern w:val="0"/>
          <w:sz w:val="24"/>
          <w:szCs w:val="24"/>
          <w:lang w:bidi="ar"/>
        </w:rPr>
        <w:t>得到路测</w:t>
      </w:r>
      <w:proofErr w:type="gramEnd"/>
      <w:r>
        <w:rPr>
          <w:rFonts w:cs="宋体" w:hint="eastAsia"/>
          <w:kern w:val="0"/>
          <w:sz w:val="24"/>
          <w:szCs w:val="24"/>
          <w:lang w:bidi="ar"/>
        </w:rPr>
        <w:t>单元范围内的车辆设备</w:t>
      </w:r>
      <w:proofErr w:type="spellStart"/>
      <w:r>
        <w:rPr>
          <w:rFonts w:cs="宋体" w:hint="eastAsia"/>
          <w:kern w:val="0"/>
          <w:sz w:val="24"/>
          <w:szCs w:val="24"/>
          <w:lang w:bidi="ar"/>
        </w:rPr>
        <w:t>i</w:t>
      </w:r>
      <w:proofErr w:type="spellEnd"/>
      <w:r>
        <w:rPr>
          <w:rFonts w:cs="宋体" w:hint="eastAsia"/>
          <w:kern w:val="0"/>
          <w:sz w:val="24"/>
          <w:szCs w:val="24"/>
          <w:lang w:bidi="ar"/>
        </w:rPr>
        <w:t>提交的本地模型集合</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m:t>
            </m:r>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cs="宋体" w:hint="eastAsia"/>
          <w:kern w:val="0"/>
          <w:sz w:val="24"/>
          <w:szCs w:val="24"/>
          <w:lang w:bidi="ar"/>
        </w:rPr>
        <w:t>，并将本地模型集合</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m:t>
            </m:r>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cs="宋体" w:hint="eastAsia"/>
          <w:kern w:val="0"/>
          <w:sz w:val="24"/>
          <w:szCs w:val="24"/>
          <w:lang w:bidi="ar"/>
        </w:rPr>
        <w:t>聚合得到</w:t>
      </w:r>
      <w:r>
        <w:rPr>
          <w:rFonts w:hint="eastAsia"/>
          <w:bCs/>
          <w:sz w:val="24"/>
          <w:szCs w:val="24"/>
          <w:lang w:val="zh-CN"/>
        </w:rPr>
        <w:t>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w:t>
      </w:r>
      <w:r>
        <w:rPr>
          <w:rFonts w:cs="宋体" w:hint="eastAsia"/>
          <w:kern w:val="0"/>
          <w:sz w:val="24"/>
          <w:szCs w:val="24"/>
          <w:lang w:bidi="ar"/>
        </w:rPr>
        <w:t>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p>
    <w:p w:rsidR="00C532AE" w:rsidRDefault="00E41171">
      <w:pPr>
        <w:spacing w:line="360" w:lineRule="auto"/>
        <w:ind w:firstLineChars="200" w:firstLine="480"/>
        <w:rPr>
          <w:rFonts w:cs="宋体"/>
          <w:kern w:val="0"/>
          <w:sz w:val="24"/>
          <w:szCs w:val="24"/>
          <w:lang w:bidi="ar"/>
        </w:rPr>
      </w:pPr>
      <w:r>
        <w:rPr>
          <w:rFonts w:cs="宋体" w:hint="eastAsia"/>
          <w:kern w:val="0"/>
          <w:sz w:val="24"/>
          <w:szCs w:val="24"/>
          <w:lang w:bidi="ar"/>
        </w:rPr>
        <w:t>边缘云服务器</w:t>
      </w:r>
      <w:r>
        <w:rPr>
          <w:rFonts w:cs="宋体" w:hint="eastAsia"/>
          <w:kern w:val="0"/>
          <w:sz w:val="24"/>
          <w:szCs w:val="24"/>
          <w:lang w:bidi="ar"/>
        </w:rPr>
        <w:t>j</w:t>
      </w:r>
      <w:r>
        <w:rPr>
          <w:rFonts w:cs="宋体" w:hint="eastAsia"/>
          <w:kern w:val="0"/>
          <w:sz w:val="24"/>
          <w:szCs w:val="24"/>
          <w:lang w:bidi="ar"/>
        </w:rPr>
        <w:t>用自身的私</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S</m:t>
            </m:r>
          </m:e>
          <m:sub>
            <m:r>
              <m:rPr>
                <m:sty m:val="p"/>
              </m:rPr>
              <w:rPr>
                <w:rFonts w:ascii="Cambria Math" w:hAnsi="Cambria Math" w:cs="宋体" w:hint="eastAsia"/>
                <w:kern w:val="0"/>
                <w:sz w:val="24"/>
                <w:szCs w:val="24"/>
                <w:lang w:bidi="ar"/>
              </w:rPr>
              <m:t>j</m:t>
            </m:r>
          </m:sub>
        </m:sSub>
      </m:oMath>
      <w:r>
        <w:rPr>
          <w:rFonts w:cs="宋体" w:hint="eastAsia"/>
          <w:kern w:val="0"/>
          <w:sz w:val="24"/>
          <w:szCs w:val="24"/>
          <w:lang w:bidi="ar"/>
        </w:rPr>
        <w:t>签名，并通过中心云服务器公</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P</m:t>
            </m:r>
          </m:e>
          <m:sub>
            <m:r>
              <m:rPr>
                <m:sty m:val="p"/>
              </m:rPr>
              <w:rPr>
                <w:rFonts w:ascii="Cambria Math" w:hAnsi="Cambria Math" w:cs="宋体" w:hint="eastAsia"/>
                <w:kern w:val="0"/>
                <w:sz w:val="24"/>
                <w:szCs w:val="24"/>
                <w:lang w:bidi="ar"/>
              </w:rPr>
              <m:t>G</m:t>
            </m:r>
          </m:sub>
        </m:sSub>
      </m:oMath>
      <w:r>
        <w:rPr>
          <w:rFonts w:cs="宋体" w:hint="eastAsia"/>
          <w:kern w:val="0"/>
          <w:sz w:val="24"/>
          <w:szCs w:val="24"/>
          <w:lang w:bidi="ar"/>
        </w:rPr>
        <w:t>对</w:t>
      </w:r>
      <w:r>
        <w:rPr>
          <w:rFonts w:hint="eastAsia"/>
          <w:bCs/>
          <w:sz w:val="24"/>
          <w:szCs w:val="24"/>
          <w:lang w:val="zh-CN"/>
        </w:rPr>
        <w:t>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w:t>
      </w:r>
      <w:r>
        <w:rPr>
          <w:rFonts w:cs="宋体" w:hint="eastAsia"/>
          <w:kern w:val="0"/>
          <w:sz w:val="24"/>
          <w:szCs w:val="24"/>
          <w:lang w:bidi="ar"/>
        </w:rPr>
        <w:t>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进行加密后发送至中心云服务器；</w:t>
      </w:r>
    </w:p>
    <w:p w:rsidR="00C532AE" w:rsidRDefault="00E41171">
      <w:pPr>
        <w:spacing w:line="360" w:lineRule="auto"/>
        <w:ind w:firstLineChars="200" w:firstLine="480"/>
        <w:rPr>
          <w:rFonts w:cs="宋体"/>
          <w:kern w:val="0"/>
          <w:sz w:val="24"/>
          <w:szCs w:val="24"/>
          <w:lang w:bidi="ar"/>
        </w:rPr>
      </w:pPr>
      <w:r>
        <w:rPr>
          <w:rFonts w:cs="宋体" w:hint="eastAsia"/>
          <w:kern w:val="0"/>
          <w:sz w:val="24"/>
          <w:szCs w:val="24"/>
          <w:lang w:bidi="ar"/>
        </w:rPr>
        <w:lastRenderedPageBreak/>
        <w:t>步骤</w:t>
      </w:r>
      <w:r>
        <w:rPr>
          <w:rFonts w:cs="宋体" w:hint="eastAsia"/>
          <w:kern w:val="0"/>
          <w:sz w:val="24"/>
          <w:szCs w:val="24"/>
          <w:lang w:bidi="ar"/>
        </w:rPr>
        <w:t>3</w:t>
      </w:r>
      <w:r>
        <w:rPr>
          <w:rFonts w:cs="宋体" w:hint="eastAsia"/>
          <w:kern w:val="0"/>
          <w:sz w:val="24"/>
          <w:szCs w:val="24"/>
          <w:lang w:bidi="ar"/>
        </w:rPr>
        <w:t>：中心云服务器将收到边缘云模型</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cs="宋体" w:hint="eastAsia"/>
          <w:kern w:val="0"/>
          <w:sz w:val="24"/>
          <w:szCs w:val="24"/>
          <w:lang w:bidi="ar"/>
        </w:rPr>
        <w:t>并进行聚合得到</w:t>
      </w:r>
      <w:r>
        <w:rPr>
          <w:rFonts w:cs="宋体" w:hint="eastAsia"/>
          <w:kern w:val="0"/>
          <w:sz w:val="24"/>
          <w:szCs w:val="24"/>
          <w:lang w:bidi="ar"/>
        </w:rPr>
        <w:t>t+1</w:t>
      </w:r>
      <w:r>
        <w:rPr>
          <w:rFonts w:cs="宋体" w:hint="eastAsia"/>
          <w:kern w:val="0"/>
          <w:sz w:val="24"/>
          <w:szCs w:val="24"/>
          <w:lang w:bidi="ar"/>
        </w:rPr>
        <w:t>时刻的全局模型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t+1</m:t>
            </m:r>
          </m:sup>
        </m:sSup>
      </m:oMath>
      <w:r>
        <w:rPr>
          <w:rFonts w:cs="宋体" w:hint="eastAsia"/>
          <w:kern w:val="0"/>
          <w:sz w:val="24"/>
          <w:szCs w:val="24"/>
          <w:lang w:bidi="ar"/>
        </w:rPr>
        <w:t>；</w:t>
      </w:r>
    </w:p>
    <w:p w:rsidR="00C532AE" w:rsidRDefault="00E41171">
      <w:pPr>
        <w:spacing w:line="360" w:lineRule="auto"/>
        <w:ind w:firstLineChars="200" w:firstLine="480"/>
        <w:rPr>
          <w:rFonts w:cs="宋体"/>
          <w:kern w:val="0"/>
          <w:sz w:val="24"/>
          <w:szCs w:val="24"/>
          <w:lang w:bidi="ar"/>
        </w:rPr>
      </w:pPr>
      <w:r>
        <w:rPr>
          <w:rFonts w:cs="宋体" w:hint="eastAsia"/>
          <w:kern w:val="0"/>
          <w:sz w:val="24"/>
          <w:szCs w:val="24"/>
          <w:lang w:bidi="ar"/>
        </w:rPr>
        <w:t>步骤</w:t>
      </w:r>
      <w:r>
        <w:rPr>
          <w:rFonts w:cs="宋体" w:hint="eastAsia"/>
          <w:kern w:val="0"/>
          <w:sz w:val="24"/>
          <w:szCs w:val="24"/>
          <w:lang w:bidi="ar"/>
        </w:rPr>
        <w:t>4</w:t>
      </w:r>
      <w:r>
        <w:rPr>
          <w:rFonts w:cs="宋体" w:hint="eastAsia"/>
          <w:kern w:val="0"/>
          <w:sz w:val="24"/>
          <w:szCs w:val="24"/>
          <w:lang w:bidi="ar"/>
        </w:rPr>
        <w:t>：重复上述步骤</w:t>
      </w:r>
      <w:r>
        <w:rPr>
          <w:rFonts w:cs="宋体" w:hint="eastAsia"/>
          <w:kern w:val="0"/>
          <w:sz w:val="24"/>
          <w:szCs w:val="24"/>
          <w:lang w:bidi="ar"/>
        </w:rPr>
        <w:t>1-3</w:t>
      </w:r>
      <w:r>
        <w:rPr>
          <w:rFonts w:cs="宋体" w:hint="eastAsia"/>
          <w:kern w:val="0"/>
          <w:sz w:val="24"/>
          <w:szCs w:val="24"/>
          <w:lang w:bidi="ar"/>
        </w:rPr>
        <w:t>，直到全局迭代结束，得到最终全局模型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m:t>
            </m:r>
          </m:sup>
        </m:sSup>
      </m:oMath>
      <w:r>
        <w:rPr>
          <w:rFonts w:cs="宋体" w:hint="eastAsia"/>
          <w:kern w:val="0"/>
          <w:sz w:val="24"/>
          <w:szCs w:val="24"/>
          <w:lang w:bidi="ar"/>
        </w:rPr>
        <w:t>。</w:t>
      </w:r>
    </w:p>
    <w:p w:rsidR="00C532AE" w:rsidRDefault="00E41171">
      <w:pPr>
        <w:spacing w:line="360" w:lineRule="auto"/>
        <w:ind w:firstLineChars="200" w:firstLine="480"/>
        <w:rPr>
          <w:bCs/>
          <w:sz w:val="24"/>
          <w:szCs w:val="24"/>
          <w:lang w:val="zh-CN"/>
        </w:rPr>
      </w:pPr>
      <w:r>
        <w:rPr>
          <w:rFonts w:hint="eastAsia"/>
          <w:bCs/>
          <w:sz w:val="24"/>
          <w:szCs w:val="24"/>
        </w:rPr>
        <w:t>2.</w:t>
      </w:r>
      <w:r>
        <w:rPr>
          <w:rFonts w:hint="eastAsia"/>
          <w:bCs/>
          <w:sz w:val="24"/>
          <w:szCs w:val="24"/>
          <w:lang w:val="zh-CN"/>
        </w:rPr>
        <w:t>根据权利要求</w:t>
      </w:r>
      <w:r>
        <w:rPr>
          <w:rFonts w:hint="eastAsia"/>
          <w:bCs/>
          <w:sz w:val="24"/>
          <w:szCs w:val="24"/>
        </w:rPr>
        <w:t>1</w:t>
      </w:r>
      <w:r>
        <w:rPr>
          <w:rFonts w:hint="eastAsia"/>
          <w:bCs/>
          <w:sz w:val="24"/>
          <w:szCs w:val="24"/>
          <w:lang w:val="zh-CN"/>
        </w:rPr>
        <w:t>所述</w:t>
      </w:r>
      <w:r>
        <w:rPr>
          <w:rFonts w:hint="eastAsia"/>
          <w:bCs/>
          <w:sz w:val="24"/>
          <w:szCs w:val="24"/>
        </w:rPr>
        <w:t>的方法</w:t>
      </w:r>
      <w:r>
        <w:rPr>
          <w:rFonts w:hint="eastAsia"/>
          <w:bCs/>
          <w:sz w:val="24"/>
          <w:szCs w:val="24"/>
          <w:lang w:val="zh-CN"/>
        </w:rPr>
        <w:t>，其特征在于，</w:t>
      </w:r>
      <w:r>
        <w:rPr>
          <w:rFonts w:hint="eastAsia"/>
          <w:bCs/>
          <w:sz w:val="24"/>
          <w:szCs w:val="24"/>
        </w:rPr>
        <w:t>步骤</w:t>
      </w:r>
      <w:r>
        <w:rPr>
          <w:rFonts w:hint="eastAsia"/>
          <w:bCs/>
          <w:sz w:val="24"/>
          <w:szCs w:val="24"/>
        </w:rPr>
        <w:t>2</w:t>
      </w:r>
      <w:r>
        <w:rPr>
          <w:rFonts w:hint="eastAsia"/>
          <w:bCs/>
          <w:sz w:val="24"/>
          <w:szCs w:val="24"/>
          <w:lang w:val="zh-CN"/>
        </w:rPr>
        <w:t>用于训练的</w:t>
      </w:r>
      <w:r>
        <w:rPr>
          <w:rFonts w:cs="宋体" w:hint="eastAsia"/>
          <w:kern w:val="0"/>
          <w:sz w:val="24"/>
          <w:szCs w:val="24"/>
          <w:lang w:bidi="ar"/>
        </w:rPr>
        <w:t>本地数据集</w:t>
      </w:r>
      <w:r>
        <w:rPr>
          <w:rFonts w:hint="eastAsia"/>
          <w:bCs/>
          <w:sz w:val="24"/>
          <w:szCs w:val="24"/>
          <w:lang w:val="zh-CN"/>
        </w:rPr>
        <w:t>是由</w:t>
      </w:r>
      <w:r>
        <w:rPr>
          <w:rFonts w:cs="宋体" w:hint="eastAsia"/>
          <w:kern w:val="0"/>
          <w:sz w:val="24"/>
          <w:szCs w:val="24"/>
          <w:lang w:bidi="ar"/>
        </w:rPr>
        <w:t>车辆设备</w:t>
      </w:r>
      <w:proofErr w:type="spellStart"/>
      <w:r>
        <w:rPr>
          <w:rFonts w:cs="宋体" w:hint="eastAsia"/>
          <w:kern w:val="0"/>
          <w:sz w:val="24"/>
          <w:szCs w:val="24"/>
          <w:lang w:bidi="ar"/>
        </w:rPr>
        <w:t>i</w:t>
      </w:r>
      <w:proofErr w:type="spellEnd"/>
      <w:r>
        <w:rPr>
          <w:rFonts w:hint="eastAsia"/>
          <w:bCs/>
          <w:sz w:val="24"/>
          <w:szCs w:val="24"/>
          <w:lang w:val="zh-CN"/>
        </w:rPr>
        <w:t>通过</w:t>
      </w:r>
      <w:r>
        <w:rPr>
          <w:rFonts w:hint="eastAsia"/>
          <w:bCs/>
          <w:sz w:val="24"/>
          <w:szCs w:val="24"/>
        </w:rPr>
        <w:t>传感器、定位器等</w:t>
      </w:r>
      <w:r>
        <w:rPr>
          <w:rFonts w:hint="eastAsia"/>
          <w:bCs/>
          <w:sz w:val="24"/>
          <w:szCs w:val="24"/>
          <w:lang w:val="zh-CN"/>
        </w:rPr>
        <w:t>生成的；为降低回程链路的传输压力</w:t>
      </w:r>
      <w:r>
        <w:rPr>
          <w:rFonts w:hint="eastAsia"/>
          <w:bCs/>
          <w:sz w:val="24"/>
          <w:szCs w:val="24"/>
        </w:rPr>
        <w:t>以及聚合框架的扩展性</w:t>
      </w:r>
      <w:r>
        <w:rPr>
          <w:rFonts w:hint="eastAsia"/>
          <w:bCs/>
          <w:sz w:val="24"/>
          <w:szCs w:val="24"/>
          <w:lang w:val="zh-CN"/>
        </w:rPr>
        <w:t>，</w:t>
      </w:r>
      <w:r>
        <w:rPr>
          <w:rFonts w:cs="宋体" w:hint="eastAsia"/>
          <w:kern w:val="0"/>
          <w:sz w:val="24"/>
          <w:szCs w:val="24"/>
          <w:lang w:bidi="ar"/>
        </w:rPr>
        <w:t>车辆设备</w:t>
      </w:r>
      <w:proofErr w:type="spellStart"/>
      <w:r>
        <w:rPr>
          <w:rFonts w:cs="宋体" w:hint="eastAsia"/>
          <w:kern w:val="0"/>
          <w:sz w:val="24"/>
          <w:szCs w:val="24"/>
          <w:lang w:bidi="ar"/>
        </w:rPr>
        <w:t>i</w:t>
      </w:r>
      <w:proofErr w:type="spellEnd"/>
      <w:r>
        <w:rPr>
          <w:rFonts w:hint="eastAsia"/>
          <w:bCs/>
          <w:sz w:val="24"/>
          <w:szCs w:val="24"/>
          <w:lang w:val="zh-CN"/>
        </w:rPr>
        <w:t>只和边缘云服务器</w:t>
      </w:r>
      <w:r>
        <w:rPr>
          <w:rFonts w:hint="eastAsia"/>
          <w:bCs/>
          <w:sz w:val="24"/>
          <w:szCs w:val="24"/>
          <w:lang w:val="zh-CN"/>
        </w:rPr>
        <w:t>j</w:t>
      </w:r>
      <w:r>
        <w:rPr>
          <w:rFonts w:hint="eastAsia"/>
          <w:bCs/>
          <w:sz w:val="24"/>
          <w:szCs w:val="24"/>
          <w:lang w:val="zh-CN"/>
        </w:rPr>
        <w:t>进行通信，而边缘云服务器</w:t>
      </w:r>
      <w:r>
        <w:rPr>
          <w:rFonts w:hint="eastAsia"/>
          <w:bCs/>
          <w:sz w:val="24"/>
          <w:szCs w:val="24"/>
          <w:lang w:val="zh-CN"/>
        </w:rPr>
        <w:t>j</w:t>
      </w:r>
      <w:r>
        <w:rPr>
          <w:rFonts w:hint="eastAsia"/>
          <w:bCs/>
          <w:sz w:val="24"/>
          <w:szCs w:val="24"/>
          <w:lang w:val="zh-CN"/>
        </w:rPr>
        <w:t>既可以和</w:t>
      </w:r>
      <w:r>
        <w:rPr>
          <w:rFonts w:cs="宋体" w:hint="eastAsia"/>
          <w:kern w:val="0"/>
          <w:sz w:val="24"/>
          <w:szCs w:val="24"/>
          <w:lang w:bidi="ar"/>
        </w:rPr>
        <w:t>车辆设备</w:t>
      </w:r>
      <w:proofErr w:type="spellStart"/>
      <w:r>
        <w:rPr>
          <w:rFonts w:cs="宋体" w:hint="eastAsia"/>
          <w:kern w:val="0"/>
          <w:sz w:val="24"/>
          <w:szCs w:val="24"/>
          <w:lang w:bidi="ar"/>
        </w:rPr>
        <w:t>i</w:t>
      </w:r>
      <w:proofErr w:type="spellEnd"/>
      <w:r>
        <w:rPr>
          <w:rFonts w:hint="eastAsia"/>
          <w:bCs/>
          <w:sz w:val="24"/>
          <w:szCs w:val="24"/>
          <w:lang w:val="zh-CN"/>
        </w:rPr>
        <w:t>进行通信，也可以和云服务器进行通信。</w:t>
      </w:r>
    </w:p>
    <w:p w:rsidR="00C532AE" w:rsidRDefault="00E41171">
      <w:pPr>
        <w:spacing w:line="360" w:lineRule="auto"/>
        <w:ind w:firstLineChars="200" w:firstLine="480"/>
        <w:rPr>
          <w:bCs/>
          <w:sz w:val="24"/>
          <w:szCs w:val="24"/>
        </w:rPr>
      </w:pPr>
      <w:r>
        <w:rPr>
          <w:rFonts w:hint="eastAsia"/>
          <w:bCs/>
          <w:sz w:val="24"/>
          <w:szCs w:val="24"/>
        </w:rPr>
        <w:t>3.</w:t>
      </w:r>
      <w:r>
        <w:rPr>
          <w:rFonts w:hint="eastAsia"/>
          <w:bCs/>
          <w:sz w:val="24"/>
          <w:szCs w:val="24"/>
          <w:lang w:val="zh-CN"/>
        </w:rPr>
        <w:t>根据权利要求</w:t>
      </w:r>
      <w:r>
        <w:rPr>
          <w:rFonts w:hint="eastAsia"/>
          <w:bCs/>
          <w:sz w:val="24"/>
          <w:szCs w:val="24"/>
        </w:rPr>
        <w:t>1</w:t>
      </w:r>
      <w:r>
        <w:rPr>
          <w:rFonts w:hint="eastAsia"/>
          <w:bCs/>
          <w:sz w:val="24"/>
          <w:szCs w:val="24"/>
          <w:lang w:val="zh-CN"/>
        </w:rPr>
        <w:t>所述</w:t>
      </w:r>
      <w:r>
        <w:rPr>
          <w:rFonts w:hint="eastAsia"/>
          <w:bCs/>
          <w:sz w:val="24"/>
          <w:szCs w:val="24"/>
        </w:rPr>
        <w:t>的方法</w:t>
      </w:r>
      <w:r>
        <w:rPr>
          <w:rFonts w:hint="eastAsia"/>
          <w:bCs/>
          <w:sz w:val="24"/>
          <w:szCs w:val="24"/>
          <w:lang w:val="zh-CN"/>
        </w:rPr>
        <w:t>，其特征在于，</w:t>
      </w:r>
      <w:r>
        <w:rPr>
          <w:rFonts w:hint="eastAsia"/>
          <w:bCs/>
          <w:sz w:val="24"/>
          <w:szCs w:val="24"/>
        </w:rPr>
        <w:t>步骤</w:t>
      </w:r>
      <w:r>
        <w:rPr>
          <w:rFonts w:hint="eastAsia"/>
          <w:bCs/>
          <w:sz w:val="24"/>
          <w:szCs w:val="24"/>
        </w:rPr>
        <w:t>2</w:t>
      </w:r>
      <w:r>
        <w:rPr>
          <w:rFonts w:hint="eastAsia"/>
          <w:bCs/>
          <w:sz w:val="24"/>
          <w:szCs w:val="24"/>
        </w:rPr>
        <w:t>所</w:t>
      </w:r>
      <w:proofErr w:type="gramStart"/>
      <w:r>
        <w:rPr>
          <w:rFonts w:hint="eastAsia"/>
          <w:bCs/>
          <w:sz w:val="24"/>
          <w:szCs w:val="24"/>
        </w:rPr>
        <w:t>述</w:t>
      </w:r>
      <w:r>
        <w:rPr>
          <w:rFonts w:cs="宋体" w:hint="eastAsia"/>
          <w:kern w:val="0"/>
          <w:sz w:val="24"/>
          <w:szCs w:val="24"/>
          <w:lang w:bidi="ar"/>
        </w:rPr>
        <w:t>车辆</w:t>
      </w:r>
      <w:proofErr w:type="gramEnd"/>
      <w:r>
        <w:rPr>
          <w:rFonts w:cs="宋体" w:hint="eastAsia"/>
          <w:kern w:val="0"/>
          <w:sz w:val="24"/>
          <w:szCs w:val="24"/>
          <w:lang w:bidi="ar"/>
        </w:rPr>
        <w:t>设备</w:t>
      </w:r>
      <w:proofErr w:type="spellStart"/>
      <w:r>
        <w:rPr>
          <w:rFonts w:cs="宋体" w:hint="eastAsia"/>
          <w:kern w:val="0"/>
          <w:sz w:val="24"/>
          <w:szCs w:val="24"/>
          <w:lang w:bidi="ar"/>
        </w:rPr>
        <w:t>i</w:t>
      </w:r>
      <w:proofErr w:type="spellEnd"/>
      <w:r>
        <w:rPr>
          <w:rFonts w:cs="宋体" w:hint="eastAsia"/>
          <w:kern w:val="0"/>
          <w:sz w:val="24"/>
          <w:szCs w:val="24"/>
          <w:lang w:bidi="ar"/>
        </w:rPr>
        <w:t>用本地数据集训练本地模型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Ansi="Cambria Math" w:cs="宋体" w:hint="eastAsia"/>
          <w:kern w:val="0"/>
          <w:sz w:val="24"/>
          <w:szCs w:val="24"/>
          <w:lang w:bidi="ar"/>
        </w:rPr>
        <w:t>，包括：</w:t>
      </w:r>
    </w:p>
    <w:p w:rsidR="00C532AE" w:rsidRDefault="00E41171">
      <w:pPr>
        <w:spacing w:line="360" w:lineRule="auto"/>
        <w:ind w:firstLineChars="200" w:firstLine="480"/>
        <w:rPr>
          <w:bCs/>
          <w:sz w:val="24"/>
          <w:szCs w:val="24"/>
          <w:lang w:val="zh-CN"/>
        </w:rPr>
      </w:pPr>
      <w:r>
        <w:rPr>
          <w:rFonts w:hint="eastAsia"/>
          <w:bCs/>
          <w:sz w:val="24"/>
          <w:szCs w:val="24"/>
          <w:lang w:val="zh-CN"/>
        </w:rPr>
        <w:t>假设目前</w:t>
      </w:r>
      <w:r>
        <w:rPr>
          <w:rFonts w:hint="eastAsia"/>
          <w:bCs/>
          <w:sz w:val="24"/>
          <w:szCs w:val="24"/>
        </w:rPr>
        <w:t>进行</w:t>
      </w:r>
      <w:r>
        <w:rPr>
          <w:rFonts w:hint="eastAsia"/>
          <w:bCs/>
          <w:sz w:val="24"/>
          <w:szCs w:val="24"/>
          <w:lang w:val="zh-CN"/>
        </w:rPr>
        <w:t>多分类任务，初始化全局模型</w:t>
      </w:r>
      <m:oMath>
        <m:sSup>
          <m:sSupPr>
            <m:ctrlPr>
              <w:rPr>
                <w:rFonts w:ascii="Cambria Math" w:hAnsi="Cambria Math" w:hint="eastAsia"/>
                <w:bCs/>
                <w:sz w:val="24"/>
                <w:szCs w:val="24"/>
                <w:lang w:val="zh-CN"/>
              </w:rPr>
            </m:ctrlPr>
          </m:sSupPr>
          <m:e>
            <m:r>
              <m:rPr>
                <m:sty m:val="p"/>
              </m:rPr>
              <w:rPr>
                <w:rFonts w:ascii="Cambria Math" w:hAnsi="Cambria Math" w:hint="eastAsia"/>
                <w:sz w:val="24"/>
                <w:szCs w:val="24"/>
                <w:lang w:val="zh-CN"/>
              </w:rPr>
              <m:t>ω</m:t>
            </m:r>
          </m:e>
          <m:sup>
            <m:r>
              <m:rPr>
                <m:sty m:val="p"/>
              </m:rPr>
              <w:rPr>
                <w:rFonts w:ascii="Cambria Math" w:hAnsi="Cambria Math" w:hint="eastAsia"/>
                <w:sz w:val="24"/>
                <w:szCs w:val="24"/>
                <w:lang w:val="zh-CN"/>
              </w:rPr>
              <m:t>0</m:t>
            </m:r>
          </m:sup>
        </m:sSup>
      </m:oMath>
      <w:r>
        <w:rPr>
          <w:rFonts w:hint="eastAsia"/>
          <w:bCs/>
          <w:sz w:val="24"/>
          <w:szCs w:val="24"/>
          <w:lang w:val="zh-CN"/>
        </w:rPr>
        <w:t>、车辆设备</w:t>
      </w:r>
      <w:r>
        <w:rPr>
          <w:rFonts w:hint="eastAsia"/>
          <w:bCs/>
          <w:sz w:val="24"/>
          <w:szCs w:val="24"/>
          <w:lang w:val="zh-CN"/>
        </w:rPr>
        <w:t>i</w:t>
      </w:r>
      <w:r>
        <w:rPr>
          <w:rFonts w:hint="eastAsia"/>
          <w:bCs/>
          <w:sz w:val="24"/>
          <w:szCs w:val="24"/>
          <w:lang w:val="zh-CN"/>
        </w:rPr>
        <w:t>学习率η、本地训练轮次</w:t>
      </w:r>
      <w:r>
        <w:rPr>
          <w:rFonts w:hint="eastAsia"/>
          <w:bCs/>
          <w:sz w:val="24"/>
          <w:szCs w:val="24"/>
        </w:rPr>
        <w:t>k</w:t>
      </w:r>
      <w:r>
        <w:rPr>
          <w:rFonts w:hint="eastAsia"/>
          <w:bCs/>
          <w:sz w:val="24"/>
          <w:szCs w:val="24"/>
          <w:lang w:val="zh-CN"/>
        </w:rPr>
        <w:t>、全局迭代轮次</w:t>
      </w:r>
      <w:r>
        <w:rPr>
          <w:rFonts w:hint="eastAsia"/>
          <w:bCs/>
          <w:sz w:val="24"/>
          <w:szCs w:val="24"/>
          <w:lang w:val="zh-CN"/>
        </w:rPr>
        <w:t>T</w:t>
      </w:r>
      <w:r>
        <w:rPr>
          <w:rFonts w:hint="eastAsia"/>
          <w:bCs/>
          <w:sz w:val="24"/>
          <w:szCs w:val="24"/>
          <w:lang w:val="zh-CN"/>
        </w:rPr>
        <w:t>；</w:t>
      </w:r>
    </w:p>
    <w:p w:rsidR="00C532AE" w:rsidRDefault="00E41171">
      <w:pPr>
        <w:spacing w:line="360" w:lineRule="auto"/>
        <w:ind w:firstLineChars="200" w:firstLine="480"/>
        <w:rPr>
          <w:bCs/>
          <w:sz w:val="24"/>
          <w:szCs w:val="24"/>
          <w:lang w:val="zh-CN"/>
        </w:rPr>
      </w:pPr>
      <w:r>
        <w:rPr>
          <w:rFonts w:hint="eastAsia"/>
          <w:bCs/>
          <w:sz w:val="24"/>
          <w:szCs w:val="24"/>
          <w:lang w:val="zh-CN"/>
        </w:rPr>
        <w:t>车辆设备</w:t>
      </w:r>
      <w:r>
        <w:rPr>
          <w:rFonts w:hint="eastAsia"/>
          <w:bCs/>
          <w:sz w:val="24"/>
          <w:szCs w:val="24"/>
          <w:lang w:val="zh-CN"/>
        </w:rPr>
        <w:t>i</w:t>
      </w:r>
      <w:r>
        <w:rPr>
          <w:rFonts w:hint="eastAsia"/>
          <w:bCs/>
          <w:sz w:val="24"/>
          <w:szCs w:val="24"/>
          <w:lang w:val="zh-CN"/>
        </w:rPr>
        <w:t>收到初始</w:t>
      </w:r>
      <w:r>
        <w:rPr>
          <w:rFonts w:hint="eastAsia"/>
          <w:bCs/>
          <w:sz w:val="24"/>
          <w:szCs w:val="24"/>
        </w:rPr>
        <w:t>化的</w:t>
      </w:r>
      <w:r>
        <w:rPr>
          <w:rFonts w:hint="eastAsia"/>
          <w:bCs/>
          <w:sz w:val="24"/>
          <w:szCs w:val="24"/>
          <w:lang w:val="zh-CN"/>
        </w:rPr>
        <w:t>全局模型</w:t>
      </w:r>
      <m:oMath>
        <m:sSup>
          <m:sSupPr>
            <m:ctrlPr>
              <w:rPr>
                <w:rFonts w:ascii="Cambria Math" w:hAnsi="Cambria Math" w:hint="eastAsia"/>
                <w:bCs/>
                <w:sz w:val="24"/>
                <w:szCs w:val="24"/>
                <w:lang w:val="zh-CN"/>
              </w:rPr>
            </m:ctrlPr>
          </m:sSupPr>
          <m:e>
            <m:r>
              <m:rPr>
                <m:sty m:val="p"/>
              </m:rPr>
              <w:rPr>
                <w:rFonts w:ascii="Cambria Math" w:hAnsi="Cambria Math" w:hint="eastAsia"/>
                <w:sz w:val="24"/>
                <w:szCs w:val="24"/>
                <w:lang w:val="zh-CN"/>
              </w:rPr>
              <m:t>ω</m:t>
            </m:r>
          </m:e>
          <m:sup>
            <m:r>
              <m:rPr>
                <m:sty m:val="p"/>
              </m:rPr>
              <w:rPr>
                <w:rFonts w:ascii="Cambria Math" w:hAnsi="Cambria Math" w:hint="eastAsia"/>
                <w:sz w:val="24"/>
                <w:szCs w:val="24"/>
                <w:lang w:val="zh-CN"/>
              </w:rPr>
              <m:t>0</m:t>
            </m:r>
          </m:sup>
        </m:sSup>
      </m:oMath>
      <w:r>
        <w:rPr>
          <w:rFonts w:hint="eastAsia"/>
          <w:bCs/>
          <w:sz w:val="24"/>
          <w:szCs w:val="24"/>
          <w:lang w:val="zh-CN"/>
        </w:rPr>
        <w:t>后，通过本地数据集</w:t>
      </w:r>
      <m:oMath>
        <m:r>
          <m:rPr>
            <m:sty m:val="p"/>
          </m:rPr>
          <w:rPr>
            <w:rFonts w:ascii="Cambria Math" w:hAnsi="Cambria Math" w:hint="eastAsia"/>
            <w:sz w:val="24"/>
            <w:szCs w:val="24"/>
            <w:lang w:val="zh-CN"/>
          </w:rPr>
          <m:t>(</m:t>
        </m:r>
        <m:sSub>
          <m:sSubPr>
            <m:ctrlPr>
              <w:rPr>
                <w:rFonts w:ascii="Cambria Math" w:hAnsi="Cambria Math" w:hint="eastAsia"/>
                <w:bCs/>
                <w:i/>
                <w:iCs/>
                <w:sz w:val="24"/>
                <w:szCs w:val="24"/>
                <w:lang w:val="zh-CN"/>
              </w:rPr>
            </m:ctrlPr>
          </m:sSubPr>
          <m:e>
            <m:r>
              <w:rPr>
                <w:rFonts w:ascii="Cambria Math" w:hAnsi="Cambria Math"/>
                <w:sz w:val="24"/>
                <w:szCs w:val="24"/>
                <w:lang w:val="zh-CN"/>
              </w:rPr>
              <m:t>x</m:t>
            </m:r>
          </m:e>
          <m:sub>
            <m:r>
              <w:rPr>
                <w:rFonts w:ascii="Cambria Math" w:hAnsi="Cambria Math"/>
                <w:sz w:val="24"/>
                <w:szCs w:val="24"/>
                <w:lang w:val="zh-CN"/>
              </w:rPr>
              <m:t>i</m:t>
            </m:r>
          </m:sub>
        </m:sSub>
        <m:r>
          <m:rPr>
            <m:sty m:val="p"/>
          </m:rPr>
          <w:rPr>
            <w:rFonts w:ascii="Cambria Math" w:hAnsi="Cambria Math" w:hint="eastAsia"/>
            <w:sz w:val="24"/>
            <w:szCs w:val="24"/>
            <w:lang w:val="zh-CN"/>
          </w:rPr>
          <m:t>,</m:t>
        </m:r>
        <m:sSub>
          <m:sSubPr>
            <m:ctrlPr>
              <w:rPr>
                <w:rFonts w:ascii="Cambria Math" w:hAnsi="Cambria Math" w:hint="eastAsia"/>
                <w:bCs/>
                <w:i/>
                <w:iCs/>
                <w:sz w:val="24"/>
                <w:szCs w:val="24"/>
                <w:lang w:val="zh-CN"/>
              </w:rPr>
            </m:ctrlPr>
          </m:sSubPr>
          <m:e>
            <m:r>
              <w:rPr>
                <w:rFonts w:ascii="Cambria Math" w:hAnsi="Cambria Math"/>
                <w:sz w:val="24"/>
                <w:szCs w:val="24"/>
                <w:lang w:val="zh-CN"/>
              </w:rPr>
              <m:t>y</m:t>
            </m:r>
          </m:e>
          <m:sub>
            <m:r>
              <w:rPr>
                <w:rFonts w:ascii="Cambria Math" w:hAnsi="Cambria Math"/>
                <w:sz w:val="24"/>
                <w:szCs w:val="24"/>
                <w:lang w:val="zh-CN"/>
              </w:rPr>
              <m:t>i</m:t>
            </m:r>
          </m:sub>
        </m:sSub>
        <m:r>
          <m:rPr>
            <m:sty m:val="p"/>
          </m:rPr>
          <w:rPr>
            <w:rFonts w:ascii="Cambria Math" w:hAnsi="Cambria Math" w:hint="eastAsia"/>
            <w:sz w:val="24"/>
            <w:szCs w:val="24"/>
            <w:lang w:val="zh-CN"/>
          </w:rPr>
          <m:t>)</m:t>
        </m:r>
      </m:oMath>
      <w:r>
        <w:rPr>
          <w:rFonts w:hint="eastAsia"/>
          <w:bCs/>
          <w:sz w:val="24"/>
          <w:szCs w:val="24"/>
          <w:lang w:val="zh-CN"/>
        </w:rPr>
        <w:t>训练得到</w:t>
      </w:r>
      <w:r>
        <w:rPr>
          <w:rFonts w:cs="宋体" w:hint="eastAsia"/>
          <w:kern w:val="0"/>
          <w:sz w:val="24"/>
          <w:szCs w:val="24"/>
          <w:lang w:bidi="ar"/>
        </w:rPr>
        <w:t>t+1</w:t>
      </w:r>
      <w:r>
        <w:rPr>
          <w:rFonts w:cs="宋体" w:hint="eastAsia"/>
          <w:kern w:val="0"/>
          <w:sz w:val="24"/>
          <w:szCs w:val="24"/>
          <w:lang w:bidi="ar"/>
        </w:rPr>
        <w:t>时刻的本地模型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hint="eastAsia"/>
          <w:bCs/>
          <w:sz w:val="24"/>
          <w:szCs w:val="24"/>
          <w:lang w:val="zh-CN"/>
        </w:rPr>
        <w:t>，即</w:t>
      </w:r>
      <w:r>
        <w:rPr>
          <w:rFonts w:hint="eastAsia"/>
          <w:bCs/>
          <w:sz w:val="24"/>
          <w:szCs w:val="24"/>
          <w:lang w:val="zh-CN"/>
        </w:rPr>
        <w:object w:dxaOrig="25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19pt" o:ole="">
            <v:imagedata r:id="rId8" o:title=""/>
          </v:shape>
          <o:OLEObject Type="Embed" ProgID="Equation.3" ShapeID="_x0000_i1025" DrawAspect="Content" ObjectID="_1786878660" r:id="rId9"/>
        </w:object>
      </w:r>
      <w:r>
        <w:rPr>
          <w:rFonts w:hint="eastAsia"/>
          <w:bCs/>
          <w:sz w:val="24"/>
          <w:szCs w:val="24"/>
          <w:lang w:val="zh-CN"/>
        </w:rPr>
        <w:t>；</w:t>
      </w:r>
    </w:p>
    <w:p w:rsidR="00C532AE" w:rsidRDefault="00E41171">
      <w:pPr>
        <w:spacing w:line="360" w:lineRule="auto"/>
        <w:ind w:firstLineChars="200" w:firstLine="480"/>
        <w:rPr>
          <w:bCs/>
          <w:sz w:val="24"/>
          <w:szCs w:val="24"/>
          <w:lang w:val="zh-CN"/>
        </w:rPr>
      </w:pPr>
      <w:r>
        <w:rPr>
          <w:rFonts w:hint="eastAsia"/>
          <w:bCs/>
          <w:sz w:val="24"/>
          <w:szCs w:val="24"/>
          <w:lang w:val="zh-CN"/>
        </w:rPr>
        <w:t>边缘云服务器</w:t>
      </w:r>
      <w:r>
        <w:rPr>
          <w:rFonts w:hint="eastAsia"/>
          <w:bCs/>
          <w:sz w:val="24"/>
          <w:szCs w:val="24"/>
          <w:lang w:val="zh-CN"/>
        </w:rPr>
        <w:t>j</w:t>
      </w:r>
      <w:r>
        <w:rPr>
          <w:rFonts w:hint="eastAsia"/>
          <w:bCs/>
          <w:sz w:val="24"/>
          <w:szCs w:val="24"/>
          <w:lang w:val="zh-CN"/>
        </w:rPr>
        <w:t>通过下式</w:t>
      </w:r>
      <w:r>
        <w:rPr>
          <w:rFonts w:hint="eastAsia"/>
          <w:bCs/>
          <w:sz w:val="24"/>
          <w:szCs w:val="24"/>
        </w:rPr>
        <w:t>获取</w:t>
      </w:r>
      <w:r>
        <w:rPr>
          <w:rFonts w:hint="eastAsia"/>
          <w:bCs/>
          <w:sz w:val="24"/>
          <w:szCs w:val="24"/>
          <w:lang w:val="zh-CN"/>
        </w:rPr>
        <w:t>车辆设备</w:t>
      </w:r>
      <w:r>
        <w:rPr>
          <w:rFonts w:hint="eastAsia"/>
          <w:bCs/>
          <w:sz w:val="24"/>
          <w:szCs w:val="24"/>
          <w:lang w:val="zh-CN"/>
        </w:rPr>
        <w:t>i</w:t>
      </w:r>
      <w:r>
        <w:rPr>
          <w:rFonts w:hint="eastAsia"/>
          <w:bCs/>
          <w:sz w:val="24"/>
          <w:szCs w:val="24"/>
          <w:lang w:val="zh-CN"/>
        </w:rPr>
        <w:t>的计算能力：</w:t>
      </w:r>
    </w:p>
    <w:p w:rsidR="00C532AE" w:rsidRDefault="00E41171">
      <w:pPr>
        <w:spacing w:line="360" w:lineRule="auto"/>
        <w:ind w:firstLineChars="200" w:firstLine="480"/>
        <w:rPr>
          <w:bCs/>
          <w:sz w:val="24"/>
          <w:szCs w:val="24"/>
          <w:lang w:val="zh-CN"/>
        </w:rPr>
      </w:pPr>
      <w:r>
        <w:rPr>
          <w:rFonts w:hint="eastAsia"/>
          <w:bCs/>
          <w:sz w:val="24"/>
          <w:szCs w:val="24"/>
          <w:lang w:val="zh-CN"/>
        </w:rPr>
        <w:object w:dxaOrig="2780" w:dyaOrig="720">
          <v:shape id="_x0000_i1026" type="#_x0000_t75" style="width:139pt;height:36pt" o:ole="">
            <v:imagedata r:id="rId10" o:title=""/>
          </v:shape>
          <o:OLEObject Type="Embed" ProgID="Equation.3" ShapeID="_x0000_i1026" DrawAspect="Content" ObjectID="_1786878661" r:id="rId11"/>
        </w:object>
      </w:r>
    </w:p>
    <w:p w:rsidR="00C532AE" w:rsidRDefault="00E41171">
      <w:pPr>
        <w:spacing w:line="360" w:lineRule="auto"/>
        <w:ind w:firstLineChars="200" w:firstLine="480"/>
        <w:rPr>
          <w:bCs/>
          <w:sz w:val="24"/>
          <w:szCs w:val="24"/>
          <w:lang w:val="zh-CN"/>
        </w:rPr>
      </w:pPr>
      <w:r>
        <w:rPr>
          <w:rFonts w:hint="eastAsia"/>
          <w:bCs/>
          <w:sz w:val="24"/>
          <w:szCs w:val="24"/>
          <w:lang w:val="zh-CN"/>
        </w:rPr>
        <w:object w:dxaOrig="4120" w:dyaOrig="620">
          <v:shape id="_x0000_i1027" type="#_x0000_t75" style="width:206pt;height:31pt" o:ole="">
            <v:imagedata r:id="rId12" o:title=""/>
          </v:shape>
          <o:OLEObject Type="Embed" ProgID="Equation.3" ShapeID="_x0000_i1027" DrawAspect="Content" ObjectID="_1786878662" r:id="rId13"/>
        </w:object>
      </w:r>
    </w:p>
    <w:p w:rsidR="00C532AE" w:rsidRDefault="00E41171">
      <w:pPr>
        <w:spacing w:line="360" w:lineRule="auto"/>
        <w:ind w:firstLineChars="200" w:firstLine="480"/>
        <w:rPr>
          <w:bCs/>
          <w:sz w:val="24"/>
          <w:szCs w:val="24"/>
          <w:lang w:val="zh-CN"/>
        </w:rPr>
      </w:pPr>
      <w:r>
        <w:rPr>
          <w:rFonts w:hint="eastAsia"/>
          <w:bCs/>
          <w:sz w:val="24"/>
          <w:szCs w:val="24"/>
          <w:lang w:val="zh-CN"/>
        </w:rPr>
        <w:t>其中，</w:t>
      </w:r>
      <m:oMath>
        <m:sSup>
          <m:sSupPr>
            <m:ctrlPr>
              <w:rPr>
                <w:rFonts w:ascii="Cambria Math" w:hAnsi="Cambria Math" w:hint="eastAsia"/>
                <w:bCs/>
                <w:sz w:val="24"/>
                <w:szCs w:val="24"/>
                <w:lang w:val="zh-CN"/>
              </w:rPr>
            </m:ctrlPr>
          </m:sSupPr>
          <m:e>
            <m:r>
              <m:rPr>
                <m:sty m:val="p"/>
              </m:rPr>
              <w:rPr>
                <w:rFonts w:ascii="Cambria Math" w:hAnsi="Cambria Math" w:hint="eastAsia"/>
                <w:sz w:val="24"/>
                <w:szCs w:val="24"/>
                <w:lang w:val="zh-CN"/>
              </w:rPr>
              <m:t>A</m:t>
            </m:r>
          </m:e>
          <m:sup>
            <m:r>
              <m:rPr>
                <m:sty m:val="p"/>
              </m:rPr>
              <w:rPr>
                <w:rFonts w:ascii="Cambria Math" w:hAnsi="Cambria Math" w:hint="eastAsia"/>
                <w:sz w:val="24"/>
                <w:szCs w:val="24"/>
                <w:lang w:val="zh-CN"/>
              </w:rPr>
              <m:t>t+1</m:t>
            </m:r>
          </m:sup>
        </m:sSup>
      </m:oMath>
      <w:r>
        <w:rPr>
          <w:rFonts w:hint="eastAsia"/>
          <w:bCs/>
          <w:sz w:val="24"/>
          <w:szCs w:val="24"/>
          <w:lang w:val="zh-CN"/>
        </w:rPr>
        <w:t>表示车辆设备</w:t>
      </w:r>
      <w:r>
        <w:rPr>
          <w:rFonts w:hint="eastAsia"/>
          <w:bCs/>
          <w:sz w:val="24"/>
          <w:szCs w:val="24"/>
          <w:lang w:val="zh-CN"/>
        </w:rPr>
        <w:t>i</w:t>
      </w:r>
      <w:r>
        <w:rPr>
          <w:rFonts w:hint="eastAsia"/>
          <w:bCs/>
          <w:sz w:val="24"/>
          <w:szCs w:val="24"/>
          <w:lang w:val="zh-CN"/>
        </w:rPr>
        <w:t>​</w:t>
      </w:r>
      <w:r>
        <w:rPr>
          <w:rFonts w:hint="eastAsia"/>
          <w:bCs/>
          <w:sz w:val="24"/>
          <w:szCs w:val="24"/>
        </w:rPr>
        <w:t>在</w:t>
      </w:r>
      <w:r>
        <w:rPr>
          <w:rFonts w:hint="eastAsia"/>
          <w:bCs/>
          <w:sz w:val="24"/>
          <w:szCs w:val="24"/>
        </w:rPr>
        <w:t>t</w:t>
      </w:r>
      <w:r>
        <w:rPr>
          <w:rFonts w:hint="eastAsia"/>
          <w:bCs/>
          <w:sz w:val="24"/>
          <w:szCs w:val="24"/>
          <w:lang w:val="zh-CN"/>
        </w:rPr>
        <w:t>时刻的数据量参考值，</w:t>
      </w:r>
      <m:oMath>
        <m:sSup>
          <m:sSupPr>
            <m:ctrlPr>
              <w:rPr>
                <w:rFonts w:ascii="Cambria Math" w:hAnsi="Cambria Math" w:hint="eastAsia"/>
                <w:bCs/>
                <w:sz w:val="24"/>
                <w:szCs w:val="24"/>
                <w:lang w:val="zh-CN"/>
              </w:rPr>
            </m:ctrlPr>
          </m:sSupPr>
          <m:e>
            <m:r>
              <m:rPr>
                <m:sty m:val="p"/>
              </m:rPr>
              <w:rPr>
                <w:rFonts w:ascii="Cambria Math" w:hAnsi="Cambria Math" w:hint="eastAsia"/>
                <w:sz w:val="24"/>
                <w:szCs w:val="24"/>
                <w:lang w:val="zh-CN"/>
              </w:rPr>
              <m:t>a</m:t>
            </m:r>
          </m:e>
          <m:sup>
            <m:r>
              <m:rPr>
                <m:sty m:val="p"/>
              </m:rPr>
              <w:rPr>
                <w:rFonts w:ascii="Cambria Math" w:hAnsi="Cambria Math" w:hint="eastAsia"/>
                <w:sz w:val="24"/>
                <w:szCs w:val="24"/>
                <w:lang w:val="zh-CN"/>
              </w:rPr>
              <m:t>t+1</m:t>
            </m:r>
          </m:sup>
        </m:sSup>
      </m:oMath>
      <w:r>
        <w:rPr>
          <w:rFonts w:hint="eastAsia"/>
          <w:bCs/>
          <w:sz w:val="24"/>
          <w:szCs w:val="24"/>
          <w:lang w:val="zh-CN"/>
        </w:rPr>
        <w:t>表示车辆设备</w:t>
      </w:r>
      <w:r>
        <w:rPr>
          <w:rFonts w:hint="eastAsia"/>
          <w:bCs/>
          <w:sz w:val="24"/>
          <w:szCs w:val="24"/>
          <w:lang w:val="zh-CN"/>
        </w:rPr>
        <w:t>i</w:t>
      </w:r>
      <w:r>
        <w:rPr>
          <w:rFonts w:hint="eastAsia"/>
          <w:bCs/>
          <w:sz w:val="24"/>
          <w:szCs w:val="24"/>
          <w:lang w:val="zh-CN"/>
        </w:rPr>
        <w:t>在</w:t>
      </w:r>
      <w:r>
        <w:rPr>
          <w:rFonts w:hint="eastAsia"/>
          <w:bCs/>
          <w:sz w:val="24"/>
          <w:szCs w:val="24"/>
          <w:lang w:val="zh-CN"/>
        </w:rPr>
        <w:t>t+1</w:t>
      </w:r>
      <w:r>
        <w:rPr>
          <w:rFonts w:hint="eastAsia"/>
          <w:bCs/>
          <w:sz w:val="24"/>
          <w:szCs w:val="24"/>
          <w:lang w:val="zh-CN"/>
        </w:rPr>
        <w:t>时刻的数据量；</w:t>
      </w:r>
      <w:r>
        <w:rPr>
          <w:rFonts w:hint="eastAsia"/>
          <w:bCs/>
          <w:sz w:val="24"/>
          <w:szCs w:val="24"/>
          <w:lang w:val="zh-CN"/>
        </w:rPr>
        <w:object w:dxaOrig="1680" w:dyaOrig="380">
          <v:shape id="_x0000_i1028" type="#_x0000_t75" style="width:84pt;height:19pt" o:ole="">
            <v:imagedata r:id="rId14" o:title=""/>
          </v:shape>
          <o:OLEObject Type="Embed" ProgID="Equation.3" ShapeID="_x0000_i1028" DrawAspect="Content" ObjectID="_1786878663" r:id="rId15"/>
        </w:object>
      </w:r>
      <w:r>
        <w:rPr>
          <w:rFonts w:hint="eastAsia"/>
          <w:bCs/>
          <w:sz w:val="24"/>
          <w:szCs w:val="24"/>
          <w:lang w:val="zh-CN"/>
        </w:rPr>
        <w:t>表示本地模型在本地测试集上的模型质量表现；</w:t>
      </w:r>
      <m:oMath>
        <m:sSubSup>
          <m:sSubSupPr>
            <m:ctrlPr>
              <w:rPr>
                <w:rFonts w:ascii="Cambria Math" w:hAnsi="Cambria Math" w:hint="eastAsia"/>
                <w:bCs/>
                <w:sz w:val="24"/>
                <w:szCs w:val="24"/>
                <w:lang w:val="zh-CN"/>
              </w:rPr>
            </m:ctrlPr>
          </m:sSubSupPr>
          <m:e>
            <m:r>
              <m:rPr>
                <m:sty m:val="p"/>
              </m:rPr>
              <w:rPr>
                <w:rFonts w:ascii="Cambria Math" w:hAnsi="Cambria Math" w:hint="eastAsia"/>
                <w:sz w:val="24"/>
                <w:szCs w:val="24"/>
                <w:lang w:val="zh-CN"/>
              </w:rPr>
              <m:t>D</m:t>
            </m:r>
          </m:e>
          <m:sub>
            <m:r>
              <m:rPr>
                <m:sty m:val="p"/>
              </m:rPr>
              <w:rPr>
                <w:rFonts w:ascii="Cambria Math" w:hAnsi="Cambria Math" w:hint="eastAsia"/>
                <w:sz w:val="24"/>
                <w:szCs w:val="24"/>
                <w:lang w:val="zh-CN"/>
              </w:rPr>
              <m:t>i</m:t>
            </m:r>
          </m:sub>
          <m:sup>
            <m:r>
              <m:rPr>
                <m:sty m:val="p"/>
              </m:rPr>
              <w:rPr>
                <w:rFonts w:ascii="Cambria Math" w:hAnsi="Cambria Math" w:hint="eastAsia"/>
                <w:sz w:val="24"/>
                <w:szCs w:val="24"/>
                <w:lang w:val="zh-CN"/>
              </w:rPr>
              <m:t>t+1</m:t>
            </m:r>
          </m:sup>
        </m:sSubSup>
      </m:oMath>
      <w:r>
        <w:rPr>
          <w:rFonts w:hint="eastAsia"/>
          <w:bCs/>
          <w:sz w:val="24"/>
          <w:szCs w:val="24"/>
          <w:lang w:val="zh-CN"/>
        </w:rPr>
        <w:t>表示车辆设备</w:t>
      </w:r>
      <w:r>
        <w:rPr>
          <w:rFonts w:hint="eastAsia"/>
          <w:bCs/>
          <w:sz w:val="24"/>
          <w:szCs w:val="24"/>
          <w:lang w:val="zh-CN"/>
        </w:rPr>
        <w:t>i</w:t>
      </w:r>
      <w:r>
        <w:rPr>
          <w:rFonts w:hint="eastAsia"/>
          <w:bCs/>
          <w:sz w:val="24"/>
          <w:szCs w:val="24"/>
          <w:lang w:val="zh-CN"/>
        </w:rPr>
        <w:t>和边缘云服务器</w:t>
      </w:r>
      <w:r>
        <w:rPr>
          <w:rFonts w:hint="eastAsia"/>
          <w:bCs/>
          <w:sz w:val="24"/>
          <w:szCs w:val="24"/>
          <w:lang w:val="zh-CN"/>
        </w:rPr>
        <w:t>j</w:t>
      </w:r>
      <w:r>
        <w:rPr>
          <w:rFonts w:hint="eastAsia"/>
          <w:bCs/>
          <w:sz w:val="24"/>
          <w:szCs w:val="24"/>
          <w:lang w:val="zh-CN"/>
        </w:rPr>
        <w:t>测试集的</w:t>
      </w:r>
      <w:r>
        <w:rPr>
          <w:rFonts w:hint="eastAsia"/>
          <w:bCs/>
          <w:sz w:val="24"/>
          <w:szCs w:val="24"/>
          <w:lang w:val="zh-CN"/>
        </w:rPr>
        <w:t>JS</w:t>
      </w:r>
      <w:r>
        <w:rPr>
          <w:rFonts w:hint="eastAsia"/>
          <w:bCs/>
          <w:sz w:val="24"/>
          <w:szCs w:val="24"/>
          <w:lang w:val="zh-CN"/>
        </w:rPr>
        <w:t>散度。</w:t>
      </w:r>
    </w:p>
    <w:p w:rsidR="00C532AE" w:rsidRDefault="00E41171">
      <w:pPr>
        <w:spacing w:line="360" w:lineRule="auto"/>
        <w:ind w:firstLineChars="200" w:firstLine="480"/>
        <w:rPr>
          <w:bCs/>
          <w:sz w:val="24"/>
          <w:szCs w:val="24"/>
        </w:rPr>
      </w:pPr>
      <w:r>
        <w:rPr>
          <w:rFonts w:hint="eastAsia"/>
          <w:bCs/>
          <w:sz w:val="24"/>
          <w:szCs w:val="24"/>
        </w:rPr>
        <w:t>4.</w:t>
      </w:r>
      <w:r>
        <w:rPr>
          <w:rFonts w:hint="eastAsia"/>
          <w:bCs/>
          <w:sz w:val="24"/>
          <w:szCs w:val="24"/>
          <w:lang w:val="zh-CN"/>
        </w:rPr>
        <w:t>根据权利要求</w:t>
      </w:r>
      <w:r>
        <w:rPr>
          <w:rFonts w:hint="eastAsia"/>
          <w:bCs/>
          <w:sz w:val="24"/>
          <w:szCs w:val="24"/>
        </w:rPr>
        <w:t>3</w:t>
      </w:r>
      <w:r>
        <w:rPr>
          <w:rFonts w:hint="eastAsia"/>
          <w:bCs/>
          <w:sz w:val="24"/>
          <w:szCs w:val="24"/>
          <w:lang w:val="zh-CN"/>
        </w:rPr>
        <w:t>所述</w:t>
      </w:r>
      <w:r>
        <w:rPr>
          <w:rFonts w:hint="eastAsia"/>
          <w:bCs/>
          <w:sz w:val="24"/>
          <w:szCs w:val="24"/>
        </w:rPr>
        <w:t>的方法</w:t>
      </w:r>
      <w:r>
        <w:rPr>
          <w:rFonts w:hint="eastAsia"/>
          <w:bCs/>
          <w:sz w:val="24"/>
          <w:szCs w:val="24"/>
          <w:lang w:val="zh-CN"/>
        </w:rPr>
        <w:t>，其特征在于，</w:t>
      </w:r>
      <w:r>
        <w:rPr>
          <w:rFonts w:hint="eastAsia"/>
          <w:bCs/>
          <w:sz w:val="24"/>
          <w:szCs w:val="24"/>
        </w:rPr>
        <w:t>步骤</w:t>
      </w:r>
      <w:r>
        <w:rPr>
          <w:rFonts w:hint="eastAsia"/>
          <w:bCs/>
          <w:sz w:val="24"/>
          <w:szCs w:val="24"/>
        </w:rPr>
        <w:t>2</w:t>
      </w:r>
      <w:r>
        <w:rPr>
          <w:rFonts w:hint="eastAsia"/>
          <w:bCs/>
          <w:sz w:val="24"/>
          <w:szCs w:val="24"/>
        </w:rPr>
        <w:t>所</w:t>
      </w:r>
      <w:proofErr w:type="gramStart"/>
      <w:r>
        <w:rPr>
          <w:rFonts w:hint="eastAsia"/>
          <w:bCs/>
          <w:sz w:val="24"/>
          <w:szCs w:val="24"/>
        </w:rPr>
        <w:t>述</w:t>
      </w:r>
      <w:r>
        <w:rPr>
          <w:rFonts w:cs="宋体" w:hint="eastAsia"/>
          <w:kern w:val="0"/>
          <w:sz w:val="24"/>
          <w:szCs w:val="24"/>
          <w:lang w:bidi="ar"/>
        </w:rPr>
        <w:t>车辆</w:t>
      </w:r>
      <w:proofErr w:type="gramEnd"/>
      <w:r>
        <w:rPr>
          <w:rFonts w:cs="宋体" w:hint="eastAsia"/>
          <w:kern w:val="0"/>
          <w:sz w:val="24"/>
          <w:szCs w:val="24"/>
          <w:lang w:bidi="ar"/>
        </w:rPr>
        <w:t>设备</w:t>
      </w:r>
      <w:proofErr w:type="spellStart"/>
      <w:r>
        <w:rPr>
          <w:rFonts w:cs="宋体" w:hint="eastAsia"/>
          <w:kern w:val="0"/>
          <w:sz w:val="24"/>
          <w:szCs w:val="24"/>
          <w:lang w:bidi="ar"/>
        </w:rPr>
        <w:t>i</w:t>
      </w:r>
      <w:proofErr w:type="spellEnd"/>
      <w:r>
        <w:rPr>
          <w:rFonts w:cs="宋体" w:hint="eastAsia"/>
          <w:kern w:val="0"/>
          <w:sz w:val="24"/>
          <w:szCs w:val="24"/>
          <w:lang w:bidi="ar"/>
        </w:rPr>
        <w:t>用本地数据集训练本地模型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Ansi="Cambria Math" w:cs="宋体" w:hint="eastAsia"/>
          <w:kern w:val="0"/>
          <w:sz w:val="24"/>
          <w:szCs w:val="24"/>
          <w:lang w:bidi="ar"/>
        </w:rPr>
        <w:t>，之后还包括</w:t>
      </w:r>
      <w:r>
        <w:rPr>
          <w:rFonts w:hint="eastAsia"/>
          <w:bCs/>
          <w:sz w:val="24"/>
          <w:szCs w:val="24"/>
        </w:rPr>
        <w:t>：</w:t>
      </w:r>
    </w:p>
    <w:p w:rsidR="00C532AE" w:rsidRDefault="00E41171">
      <w:pPr>
        <w:spacing w:line="360" w:lineRule="auto"/>
        <w:ind w:firstLineChars="200" w:firstLine="480"/>
        <w:rPr>
          <w:bCs/>
          <w:sz w:val="24"/>
          <w:szCs w:val="24"/>
          <w:lang w:val="zh-CN"/>
        </w:rPr>
      </w:pPr>
      <w:r>
        <w:rPr>
          <w:rFonts w:hint="eastAsia"/>
          <w:bCs/>
          <w:sz w:val="24"/>
          <w:szCs w:val="24"/>
          <w:lang w:val="zh-CN"/>
        </w:rPr>
        <w:t>通过下式计算车辆设备</w:t>
      </w:r>
      <w:r>
        <w:rPr>
          <w:rFonts w:hint="eastAsia"/>
          <w:bCs/>
          <w:sz w:val="24"/>
          <w:szCs w:val="24"/>
          <w:lang w:val="zh-CN"/>
        </w:rPr>
        <w:t>i</w:t>
      </w:r>
      <w:r>
        <w:rPr>
          <w:rFonts w:hint="eastAsia"/>
          <w:bCs/>
          <w:sz w:val="24"/>
          <w:szCs w:val="24"/>
          <w:lang w:val="zh-CN"/>
        </w:rPr>
        <w:t>的</w:t>
      </w:r>
      <w:r>
        <w:rPr>
          <w:rFonts w:hint="eastAsia"/>
          <w:bCs/>
          <w:sz w:val="24"/>
          <w:szCs w:val="24"/>
        </w:rPr>
        <w:t>全局</w:t>
      </w:r>
      <w:r>
        <w:rPr>
          <w:rFonts w:hint="eastAsia"/>
          <w:bCs/>
          <w:sz w:val="24"/>
          <w:szCs w:val="24"/>
          <w:lang w:val="zh-CN"/>
        </w:rPr>
        <w:t>模型质量：</w:t>
      </w:r>
    </w:p>
    <w:p w:rsidR="00C532AE" w:rsidRDefault="00E41171">
      <w:pPr>
        <w:spacing w:line="360" w:lineRule="auto"/>
        <w:ind w:firstLineChars="200" w:firstLine="480"/>
        <w:rPr>
          <w:bCs/>
          <w:sz w:val="24"/>
          <w:szCs w:val="24"/>
          <w:lang w:val="zh-CN"/>
        </w:rPr>
      </w:pPr>
      <w:r>
        <w:rPr>
          <w:rFonts w:hint="eastAsia"/>
          <w:bCs/>
          <w:sz w:val="24"/>
          <w:szCs w:val="24"/>
          <w:lang w:val="zh-CN"/>
        </w:rPr>
        <w:object w:dxaOrig="3840" w:dyaOrig="420">
          <v:shape id="_x0000_i1029" type="#_x0000_t75" style="width:192pt;height:21pt" o:ole="">
            <v:imagedata r:id="rId16" o:title=""/>
          </v:shape>
          <o:OLEObject Type="Embed" ProgID="Equation.3" ShapeID="_x0000_i1029" DrawAspect="Content" ObjectID="_1786878664" r:id="rId17"/>
        </w:object>
      </w:r>
    </w:p>
    <w:p w:rsidR="00C532AE" w:rsidRDefault="00E41171">
      <w:pPr>
        <w:spacing w:line="360" w:lineRule="auto"/>
        <w:ind w:firstLineChars="200" w:firstLine="480"/>
        <w:rPr>
          <w:bCs/>
          <w:sz w:val="24"/>
          <w:szCs w:val="24"/>
          <w:lang w:val="zh-CN"/>
        </w:rPr>
      </w:pPr>
      <w:r>
        <w:rPr>
          <w:rFonts w:hint="eastAsia"/>
          <w:bCs/>
          <w:sz w:val="24"/>
          <w:szCs w:val="24"/>
          <w:lang w:val="zh-CN"/>
        </w:rPr>
        <w:object w:dxaOrig="4360" w:dyaOrig="760">
          <v:shape id="_x0000_i1030" type="#_x0000_t75" style="width:218pt;height:38pt" o:ole="">
            <v:imagedata r:id="rId18" o:title=""/>
          </v:shape>
          <o:OLEObject Type="Embed" ProgID="Equation.3" ShapeID="_x0000_i1030" DrawAspect="Content" ObjectID="_1786878665" r:id="rId19"/>
        </w:object>
      </w:r>
    </w:p>
    <w:p w:rsidR="00C532AE" w:rsidRDefault="00E41171">
      <w:pPr>
        <w:spacing w:line="360" w:lineRule="auto"/>
        <w:ind w:firstLineChars="200" w:firstLine="480"/>
        <w:rPr>
          <w:bCs/>
          <w:sz w:val="24"/>
          <w:szCs w:val="24"/>
          <w:lang w:val="zh-CN"/>
        </w:rPr>
      </w:pPr>
      <w:r>
        <w:rPr>
          <w:rFonts w:hint="eastAsia"/>
          <w:bCs/>
          <w:sz w:val="24"/>
          <w:szCs w:val="24"/>
          <w:lang w:val="zh-CN"/>
        </w:rPr>
        <w:object w:dxaOrig="3860" w:dyaOrig="639">
          <v:shape id="_x0000_i1031" type="#_x0000_t75" style="width:193pt;height:31.95pt" o:ole="">
            <v:imagedata r:id="rId20" o:title=""/>
          </v:shape>
          <o:OLEObject Type="Embed" ProgID="Equation.3" ShapeID="_x0000_i1031" DrawAspect="Content" ObjectID="_1786878666" r:id="rId21"/>
        </w:object>
      </w:r>
    </w:p>
    <w:p w:rsidR="00C532AE" w:rsidRDefault="00E41171">
      <w:pPr>
        <w:spacing w:line="360" w:lineRule="auto"/>
        <w:ind w:firstLineChars="200" w:firstLine="480"/>
        <w:rPr>
          <w:bCs/>
          <w:sz w:val="24"/>
          <w:szCs w:val="24"/>
          <w:lang w:val="zh-CN"/>
        </w:rPr>
      </w:pPr>
      <w:r>
        <w:rPr>
          <w:rFonts w:hint="eastAsia"/>
          <w:bCs/>
          <w:sz w:val="24"/>
          <w:szCs w:val="24"/>
          <w:lang w:val="zh-CN"/>
        </w:rPr>
        <w:t>其中</w:t>
      </w:r>
      <m:oMath>
        <m:r>
          <m:rPr>
            <m:sty m:val="p"/>
          </m:rPr>
          <w:rPr>
            <w:rFonts w:ascii="Cambria Math" w:hint="eastAsia"/>
            <w:sz w:val="24"/>
            <w:szCs w:val="24"/>
            <w:lang w:val="zh-CN"/>
          </w:rPr>
          <m:t>，</m:t>
        </m:r>
        <m:r>
          <m:rPr>
            <m:sty m:val="p"/>
          </m:rPr>
          <w:rPr>
            <w:rFonts w:ascii="Cambria Math" w:hAnsi="Cambria Math" w:hint="eastAsia"/>
            <w:sz w:val="24"/>
            <w:szCs w:val="24"/>
            <w:lang w:val="zh-CN"/>
          </w:rPr>
          <m:t>α</m:t>
        </m:r>
      </m:oMath>
      <w:r>
        <w:rPr>
          <w:rFonts w:hint="eastAsia"/>
          <w:bCs/>
          <w:sz w:val="24"/>
          <w:szCs w:val="24"/>
          <w:lang w:val="zh-CN"/>
        </w:rPr>
        <w:t>表示滑动因子；</w:t>
      </w:r>
      <w:r>
        <w:rPr>
          <w:rFonts w:hint="eastAsia"/>
          <w:bCs/>
          <w:sz w:val="24"/>
          <w:szCs w:val="24"/>
          <w:lang w:val="zh-CN"/>
        </w:rPr>
        <w:object w:dxaOrig="639" w:dyaOrig="380">
          <v:shape id="_x0000_i1032" type="#_x0000_t75" style="width:31.95pt;height:19pt" o:ole="">
            <v:imagedata r:id="rId22" o:title=""/>
          </v:shape>
          <o:OLEObject Type="Embed" ProgID="Equation.3" ShapeID="_x0000_i1032" DrawAspect="Content" ObjectID="_1786878667" r:id="rId23"/>
        </w:object>
      </w:r>
      <w:r>
        <w:rPr>
          <w:rFonts w:hint="eastAsia"/>
          <w:bCs/>
          <w:sz w:val="24"/>
          <w:szCs w:val="24"/>
          <w:lang w:val="zh-CN"/>
        </w:rPr>
        <w:t>表示车辆设备</w:t>
      </w:r>
      <w:r>
        <w:rPr>
          <w:rFonts w:hint="eastAsia"/>
          <w:bCs/>
          <w:sz w:val="24"/>
          <w:szCs w:val="24"/>
          <w:lang w:val="zh-CN"/>
        </w:rPr>
        <w:t>i</w:t>
      </w:r>
      <w:r>
        <w:rPr>
          <w:rFonts w:hint="eastAsia"/>
          <w:bCs/>
          <w:sz w:val="24"/>
          <w:szCs w:val="24"/>
          <w:lang w:val="zh-CN"/>
        </w:rPr>
        <w:t>在</w:t>
      </w:r>
      <w:r>
        <w:rPr>
          <w:rFonts w:hint="eastAsia"/>
          <w:bCs/>
          <w:sz w:val="24"/>
          <w:szCs w:val="24"/>
          <w:lang w:val="zh-CN"/>
        </w:rPr>
        <w:t>t+1</w:t>
      </w:r>
      <w:r>
        <w:rPr>
          <w:rFonts w:hint="eastAsia"/>
          <w:bCs/>
          <w:sz w:val="24"/>
          <w:szCs w:val="24"/>
          <w:lang w:val="zh-CN"/>
        </w:rPr>
        <w:t>时刻对全局模型的贡献度；</w:t>
      </w:r>
      <w:r>
        <w:rPr>
          <w:rFonts w:hint="eastAsia"/>
          <w:bCs/>
          <w:sz w:val="24"/>
          <w:szCs w:val="24"/>
          <w:lang w:val="zh-CN"/>
        </w:rPr>
        <w:object w:dxaOrig="1040" w:dyaOrig="380">
          <v:shape id="_x0000_i1033" type="#_x0000_t75" style="width:52pt;height:19pt" o:ole="">
            <v:imagedata r:id="rId24" o:title=""/>
          </v:shape>
          <o:OLEObject Type="Embed" ProgID="Equation.3" ShapeID="_x0000_i1033" DrawAspect="Content" ObjectID="_1786878668" r:id="rId25"/>
        </w:object>
      </w:r>
      <w:r>
        <w:rPr>
          <w:rFonts w:hint="eastAsia"/>
          <w:bCs/>
          <w:sz w:val="24"/>
          <w:szCs w:val="24"/>
          <w:lang w:val="zh-CN"/>
        </w:rPr>
        <w:t>表示车辆设备</w:t>
      </w:r>
      <w:r>
        <w:rPr>
          <w:rFonts w:hint="eastAsia"/>
          <w:bCs/>
          <w:sz w:val="24"/>
          <w:szCs w:val="24"/>
          <w:lang w:val="zh-CN"/>
        </w:rPr>
        <w:t>i</w:t>
      </w:r>
      <w:r>
        <w:rPr>
          <w:rFonts w:hint="eastAsia"/>
          <w:bCs/>
          <w:sz w:val="24"/>
          <w:szCs w:val="24"/>
          <w:lang w:val="zh-CN"/>
        </w:rPr>
        <w:t>在</w:t>
      </w:r>
      <w:r>
        <w:rPr>
          <w:rFonts w:hint="eastAsia"/>
          <w:bCs/>
          <w:sz w:val="24"/>
          <w:szCs w:val="24"/>
          <w:lang w:val="zh-CN"/>
        </w:rPr>
        <w:t>t+1</w:t>
      </w:r>
      <w:r>
        <w:rPr>
          <w:rFonts w:hint="eastAsia"/>
          <w:bCs/>
          <w:sz w:val="24"/>
          <w:szCs w:val="24"/>
          <w:lang w:val="zh-CN"/>
        </w:rPr>
        <w:t>时刻与全局模型</w:t>
      </w:r>
      <w:r>
        <w:rPr>
          <w:rFonts w:hint="eastAsia"/>
          <w:bCs/>
          <w:sz w:val="24"/>
          <w:szCs w:val="24"/>
        </w:rPr>
        <w:t>的</w:t>
      </w:r>
      <w:r>
        <w:rPr>
          <w:rFonts w:hint="eastAsia"/>
          <w:bCs/>
          <w:sz w:val="24"/>
          <w:szCs w:val="24"/>
          <w:lang w:val="zh-CN"/>
        </w:rPr>
        <w:t>距离。</w:t>
      </w:r>
    </w:p>
    <w:p w:rsidR="00C532AE" w:rsidRDefault="00E41171">
      <w:pPr>
        <w:spacing w:line="360" w:lineRule="auto"/>
        <w:ind w:firstLineChars="200" w:firstLine="480"/>
        <w:rPr>
          <w:bCs/>
          <w:sz w:val="24"/>
          <w:szCs w:val="24"/>
          <w:lang w:val="zh-CN"/>
        </w:rPr>
      </w:pPr>
      <w:r>
        <w:rPr>
          <w:rFonts w:hint="eastAsia"/>
          <w:bCs/>
          <w:sz w:val="24"/>
          <w:szCs w:val="24"/>
        </w:rPr>
        <w:t>5.</w:t>
      </w:r>
      <w:r>
        <w:rPr>
          <w:rFonts w:hint="eastAsia"/>
          <w:bCs/>
          <w:sz w:val="24"/>
          <w:szCs w:val="24"/>
          <w:lang w:val="zh-CN"/>
        </w:rPr>
        <w:t>根据权利要求</w:t>
      </w:r>
      <w:r>
        <w:rPr>
          <w:rFonts w:hint="eastAsia"/>
          <w:bCs/>
          <w:sz w:val="24"/>
          <w:szCs w:val="24"/>
        </w:rPr>
        <w:t>4</w:t>
      </w:r>
      <w:r>
        <w:rPr>
          <w:rFonts w:hint="eastAsia"/>
          <w:bCs/>
          <w:sz w:val="24"/>
          <w:szCs w:val="24"/>
          <w:lang w:val="zh-CN"/>
        </w:rPr>
        <w:t>所述</w:t>
      </w:r>
      <w:r>
        <w:rPr>
          <w:rFonts w:hint="eastAsia"/>
          <w:bCs/>
          <w:sz w:val="24"/>
          <w:szCs w:val="24"/>
        </w:rPr>
        <w:t>的方法</w:t>
      </w:r>
      <w:r>
        <w:rPr>
          <w:rFonts w:hint="eastAsia"/>
          <w:bCs/>
          <w:sz w:val="24"/>
          <w:szCs w:val="24"/>
          <w:lang w:val="zh-CN"/>
        </w:rPr>
        <w:t>，其特征在于，</w:t>
      </w:r>
      <w:r>
        <w:rPr>
          <w:rFonts w:hint="eastAsia"/>
          <w:bCs/>
          <w:sz w:val="24"/>
          <w:szCs w:val="24"/>
        </w:rPr>
        <w:t>步骤</w:t>
      </w:r>
      <w:r>
        <w:rPr>
          <w:rFonts w:hint="eastAsia"/>
          <w:bCs/>
          <w:sz w:val="24"/>
          <w:szCs w:val="24"/>
        </w:rPr>
        <w:t>2</w:t>
      </w:r>
      <w:r>
        <w:rPr>
          <w:rFonts w:hint="eastAsia"/>
          <w:bCs/>
          <w:sz w:val="24"/>
          <w:szCs w:val="24"/>
          <w:lang w:val="zh-CN"/>
        </w:rPr>
        <w:t>通过下式计算车辆设备</w:t>
      </w:r>
      <w:r>
        <w:rPr>
          <w:rFonts w:hint="eastAsia"/>
          <w:bCs/>
          <w:sz w:val="24"/>
          <w:szCs w:val="24"/>
          <w:lang w:val="zh-CN"/>
        </w:rPr>
        <w:t>i</w:t>
      </w:r>
      <w:r>
        <w:rPr>
          <w:rFonts w:hint="eastAsia"/>
          <w:bCs/>
          <w:sz w:val="24"/>
          <w:szCs w:val="24"/>
          <w:lang w:val="zh-CN"/>
        </w:rPr>
        <w:t>的历史行为：</w:t>
      </w:r>
    </w:p>
    <w:p w:rsidR="00C532AE" w:rsidRDefault="00E41171">
      <w:pPr>
        <w:spacing w:line="360" w:lineRule="auto"/>
        <w:ind w:firstLineChars="200" w:firstLine="480"/>
        <w:rPr>
          <w:bCs/>
          <w:sz w:val="24"/>
          <w:szCs w:val="24"/>
          <w:lang w:val="zh-CN"/>
        </w:rPr>
      </w:pPr>
      <w:r>
        <w:rPr>
          <w:rFonts w:hint="eastAsia"/>
          <w:bCs/>
          <w:sz w:val="24"/>
          <w:szCs w:val="24"/>
          <w:lang w:val="zh-CN"/>
        </w:rPr>
        <w:object w:dxaOrig="1880" w:dyaOrig="680">
          <v:shape id="_x0000_i1034" type="#_x0000_t75" style="width:94pt;height:34pt" o:ole="">
            <v:imagedata r:id="rId26" o:title=""/>
          </v:shape>
          <o:OLEObject Type="Embed" ProgID="Equation.3" ShapeID="_x0000_i1034" DrawAspect="Content" ObjectID="_1786878669" r:id="rId27"/>
        </w:object>
      </w:r>
    </w:p>
    <w:p w:rsidR="00C532AE" w:rsidRDefault="00E41171">
      <w:pPr>
        <w:spacing w:line="360" w:lineRule="auto"/>
        <w:ind w:firstLineChars="200" w:firstLine="480"/>
        <w:rPr>
          <w:bCs/>
          <w:sz w:val="24"/>
          <w:szCs w:val="24"/>
          <w:lang w:val="zh-CN"/>
        </w:rPr>
      </w:pPr>
      <w:r>
        <w:rPr>
          <w:rFonts w:hint="eastAsia"/>
          <w:bCs/>
          <w:sz w:val="24"/>
          <w:szCs w:val="24"/>
          <w:lang w:val="zh-CN"/>
        </w:rPr>
        <w:t>其中</w:t>
      </w:r>
      <m:oMath>
        <m:r>
          <m:rPr>
            <m:sty m:val="p"/>
          </m:rPr>
          <w:rPr>
            <w:rFonts w:ascii="Cambria Math" w:hint="eastAsia"/>
            <w:sz w:val="24"/>
            <w:szCs w:val="24"/>
            <w:lang w:val="zh-CN"/>
          </w:rPr>
          <m:t>，</m:t>
        </m:r>
      </m:oMath>
      <w:r>
        <w:rPr>
          <w:rFonts w:hint="eastAsia"/>
          <w:bCs/>
          <w:sz w:val="24"/>
          <w:szCs w:val="24"/>
          <w:lang w:val="zh-CN"/>
        </w:rPr>
        <w:object w:dxaOrig="240" w:dyaOrig="380">
          <v:shape id="_x0000_i1035" type="#_x0000_t75" style="width:12pt;height:19pt" o:ole="">
            <v:imagedata r:id="rId28" o:title=""/>
          </v:shape>
          <o:OLEObject Type="Embed" ProgID="Equation.3" ShapeID="_x0000_i1035" DrawAspect="Content" ObjectID="_1786878670" r:id="rId29"/>
        </w:object>
      </w:r>
      <w:r>
        <w:rPr>
          <w:rFonts w:hint="eastAsia"/>
          <w:bCs/>
          <w:sz w:val="24"/>
          <w:szCs w:val="24"/>
          <w:lang w:val="zh-CN"/>
        </w:rPr>
        <w:t>是一个二进制数，当</w:t>
      </w:r>
      <w:r>
        <w:rPr>
          <w:rFonts w:hint="eastAsia"/>
          <w:bCs/>
          <w:sz w:val="24"/>
          <w:szCs w:val="24"/>
          <w:lang w:val="zh-CN"/>
        </w:rPr>
        <w:object w:dxaOrig="240" w:dyaOrig="380">
          <v:shape id="_x0000_i1036" type="#_x0000_t75" style="width:12pt;height:19pt" o:ole="">
            <v:imagedata r:id="rId28" o:title=""/>
          </v:shape>
          <o:OLEObject Type="Embed" ProgID="Equation.3" ShapeID="_x0000_i1036" DrawAspect="Content" ObjectID="_1786878671" r:id="rId30"/>
        </w:object>
      </w:r>
      <w:r>
        <w:rPr>
          <w:rFonts w:hint="eastAsia"/>
          <w:bCs/>
          <w:sz w:val="24"/>
          <w:szCs w:val="24"/>
          <w:lang w:val="zh-CN"/>
        </w:rPr>
        <w:t>为</w:t>
      </w:r>
      <w:r>
        <w:rPr>
          <w:rFonts w:hint="eastAsia"/>
          <w:bCs/>
          <w:sz w:val="24"/>
          <w:szCs w:val="24"/>
          <w:lang w:val="zh-CN"/>
        </w:rPr>
        <w:t>1</w:t>
      </w:r>
      <w:r>
        <w:rPr>
          <w:rFonts w:hint="eastAsia"/>
          <w:bCs/>
          <w:sz w:val="24"/>
          <w:szCs w:val="24"/>
          <w:lang w:val="zh-CN"/>
        </w:rPr>
        <w:t>时表示在</w:t>
      </w:r>
      <w:r>
        <w:rPr>
          <w:rFonts w:hint="eastAsia"/>
          <w:bCs/>
          <w:sz w:val="24"/>
          <w:szCs w:val="24"/>
          <w:lang w:val="zh-CN"/>
        </w:rPr>
        <w:t>t</w:t>
      </w:r>
      <w:r>
        <w:rPr>
          <w:rFonts w:hint="eastAsia"/>
          <w:bCs/>
          <w:sz w:val="24"/>
          <w:szCs w:val="24"/>
          <w:lang w:val="zh-CN"/>
        </w:rPr>
        <w:t>时刻车辆设备</w:t>
      </w:r>
      <w:r>
        <w:rPr>
          <w:rFonts w:hint="eastAsia"/>
          <w:bCs/>
          <w:sz w:val="24"/>
          <w:szCs w:val="24"/>
          <w:lang w:val="zh-CN"/>
        </w:rPr>
        <w:t>i</w:t>
      </w:r>
      <w:r>
        <w:rPr>
          <w:rFonts w:hint="eastAsia"/>
          <w:bCs/>
          <w:sz w:val="24"/>
          <w:szCs w:val="24"/>
          <w:lang w:val="zh-CN"/>
        </w:rPr>
        <w:t>的本地模型被使用，反之则为</w:t>
      </w:r>
      <w:r>
        <w:rPr>
          <w:rFonts w:hint="eastAsia"/>
          <w:bCs/>
          <w:sz w:val="24"/>
          <w:szCs w:val="24"/>
          <w:lang w:val="zh-CN"/>
        </w:rPr>
        <w:t>0</w:t>
      </w:r>
      <w:r>
        <w:rPr>
          <w:rFonts w:hint="eastAsia"/>
          <w:bCs/>
          <w:sz w:val="24"/>
          <w:szCs w:val="24"/>
          <w:lang w:val="zh-CN"/>
        </w:rPr>
        <w:t>；</w:t>
      </w:r>
      <w:r>
        <w:rPr>
          <w:rFonts w:hint="eastAsia"/>
          <w:bCs/>
          <w:sz w:val="24"/>
          <w:szCs w:val="24"/>
          <w:lang w:val="zh-CN"/>
        </w:rPr>
        <w:object w:dxaOrig="300" w:dyaOrig="380">
          <v:shape id="_x0000_i1037" type="#_x0000_t75" style="width:15pt;height:19pt" o:ole="">
            <v:imagedata r:id="rId31" o:title=""/>
          </v:shape>
          <o:OLEObject Type="Embed" ProgID="Equation.3" ShapeID="_x0000_i1037" DrawAspect="Content" ObjectID="_1786878672" r:id="rId32"/>
        </w:object>
      </w:r>
      <w:r>
        <w:rPr>
          <w:rFonts w:hint="eastAsia"/>
          <w:bCs/>
          <w:sz w:val="24"/>
          <w:szCs w:val="24"/>
          <w:lang w:val="zh-CN"/>
        </w:rPr>
        <w:t>表示</w:t>
      </w:r>
      <w:r>
        <w:rPr>
          <w:rFonts w:hint="eastAsia"/>
          <w:bCs/>
          <w:sz w:val="24"/>
          <w:szCs w:val="24"/>
          <w:lang w:val="zh-CN"/>
        </w:rPr>
        <w:t>t</w:t>
      </w:r>
      <w:r>
        <w:rPr>
          <w:rFonts w:hint="eastAsia"/>
          <w:bCs/>
          <w:sz w:val="24"/>
          <w:szCs w:val="24"/>
          <w:lang w:val="zh-CN"/>
        </w:rPr>
        <w:t>时刻车辆设备</w:t>
      </w:r>
      <w:r>
        <w:rPr>
          <w:rFonts w:hint="eastAsia"/>
          <w:bCs/>
          <w:sz w:val="24"/>
          <w:szCs w:val="24"/>
          <w:lang w:val="zh-CN"/>
        </w:rPr>
        <w:t>i</w:t>
      </w:r>
      <w:r>
        <w:rPr>
          <w:rFonts w:hint="eastAsia"/>
          <w:bCs/>
          <w:sz w:val="24"/>
          <w:szCs w:val="24"/>
          <w:lang w:val="zh-CN"/>
        </w:rPr>
        <w:t>的本地模型质量；运算</w:t>
      </w:r>
      <w:r>
        <w:rPr>
          <w:rFonts w:hint="eastAsia"/>
          <w:bCs/>
          <w:sz w:val="24"/>
          <w:szCs w:val="24"/>
          <w:lang w:val="zh-CN"/>
        </w:rPr>
        <w:object w:dxaOrig="460" w:dyaOrig="320">
          <v:shape id="_x0000_i1038" type="#_x0000_t75" style="width:23pt;height:16pt" o:ole="">
            <v:imagedata r:id="rId33" o:title=""/>
          </v:shape>
          <o:OLEObject Type="Embed" ProgID="Equation.3" ShapeID="_x0000_i1038" DrawAspect="Content" ObjectID="_1786878673" r:id="rId34"/>
        </w:object>
      </w:r>
      <w:r>
        <w:rPr>
          <w:rFonts w:hint="eastAsia"/>
          <w:bCs/>
          <w:sz w:val="24"/>
          <w:szCs w:val="24"/>
          <w:lang w:val="zh-CN"/>
        </w:rPr>
        <w:t>表示</w:t>
      </w:r>
      <w:r>
        <w:rPr>
          <w:rFonts w:hint="eastAsia"/>
          <w:bCs/>
          <w:sz w:val="24"/>
          <w:szCs w:val="24"/>
          <w:lang w:val="zh-CN"/>
        </w:rPr>
        <w:t>sigmoid</w:t>
      </w:r>
      <w:r>
        <w:rPr>
          <w:rFonts w:hint="eastAsia"/>
          <w:bCs/>
          <w:sz w:val="24"/>
          <w:szCs w:val="24"/>
          <w:lang w:val="zh-CN"/>
        </w:rPr>
        <w:t>函数运算。</w:t>
      </w:r>
    </w:p>
    <w:p w:rsidR="00C532AE" w:rsidRDefault="00E41171">
      <w:pPr>
        <w:spacing w:line="360" w:lineRule="auto"/>
        <w:ind w:firstLineChars="200" w:firstLine="480"/>
        <w:rPr>
          <w:bCs/>
          <w:sz w:val="24"/>
          <w:szCs w:val="24"/>
          <w:lang w:val="zh-CN"/>
        </w:rPr>
      </w:pPr>
      <w:r>
        <w:rPr>
          <w:rFonts w:hint="eastAsia"/>
          <w:bCs/>
          <w:sz w:val="24"/>
          <w:szCs w:val="24"/>
        </w:rPr>
        <w:t>6.</w:t>
      </w:r>
      <w:r>
        <w:rPr>
          <w:rFonts w:hint="eastAsia"/>
          <w:bCs/>
          <w:sz w:val="24"/>
          <w:szCs w:val="24"/>
          <w:lang w:val="zh-CN"/>
        </w:rPr>
        <w:t>根据权利要求</w:t>
      </w:r>
      <w:r>
        <w:rPr>
          <w:rFonts w:hint="eastAsia"/>
          <w:bCs/>
          <w:sz w:val="24"/>
          <w:szCs w:val="24"/>
        </w:rPr>
        <w:t>5</w:t>
      </w:r>
      <w:r>
        <w:rPr>
          <w:rFonts w:hint="eastAsia"/>
          <w:bCs/>
          <w:sz w:val="24"/>
          <w:szCs w:val="24"/>
          <w:lang w:val="zh-CN"/>
        </w:rPr>
        <w:t>所述</w:t>
      </w:r>
      <w:r>
        <w:rPr>
          <w:rFonts w:hint="eastAsia"/>
          <w:bCs/>
          <w:sz w:val="24"/>
          <w:szCs w:val="24"/>
        </w:rPr>
        <w:t>的方法</w:t>
      </w:r>
      <w:r>
        <w:rPr>
          <w:rFonts w:hint="eastAsia"/>
          <w:bCs/>
          <w:sz w:val="24"/>
          <w:szCs w:val="24"/>
          <w:lang w:val="zh-CN"/>
        </w:rPr>
        <w:t>，其特征在于，</w:t>
      </w:r>
      <w:r>
        <w:rPr>
          <w:rFonts w:hint="eastAsia"/>
          <w:bCs/>
          <w:sz w:val="24"/>
          <w:szCs w:val="24"/>
        </w:rPr>
        <w:t>步骤</w:t>
      </w:r>
      <w:r>
        <w:rPr>
          <w:rFonts w:hint="eastAsia"/>
          <w:bCs/>
          <w:sz w:val="24"/>
          <w:szCs w:val="24"/>
        </w:rPr>
        <w:t>2</w:t>
      </w:r>
      <w:r>
        <w:rPr>
          <w:rFonts w:hint="eastAsia"/>
          <w:bCs/>
          <w:sz w:val="24"/>
          <w:szCs w:val="24"/>
          <w:lang w:val="zh-CN"/>
        </w:rPr>
        <w:t>通过下式</w:t>
      </w:r>
      <w:r>
        <w:rPr>
          <w:rFonts w:hint="eastAsia"/>
          <w:bCs/>
          <w:sz w:val="24"/>
          <w:szCs w:val="24"/>
        </w:rPr>
        <w:t>获取</w:t>
      </w:r>
      <w:r>
        <w:rPr>
          <w:rFonts w:hAnsi="Cambria Math" w:cs="宋体" w:hint="eastAsia"/>
          <w:bCs/>
          <w:sz w:val="24"/>
          <w:szCs w:val="24"/>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lang w:val="zh-CN"/>
        </w:rPr>
        <w:t>的贡献度分数</w:t>
      </w:r>
      <w:r>
        <w:rPr>
          <w:rFonts w:hint="eastAsia"/>
          <w:bCs/>
          <w:sz w:val="24"/>
          <w:szCs w:val="24"/>
          <w:lang w:val="zh-CN"/>
        </w:rPr>
        <w:object w:dxaOrig="380" w:dyaOrig="380">
          <v:shape id="_x0000_i1039" type="#_x0000_t75" style="width:19pt;height:19pt" o:ole="">
            <v:imagedata r:id="rId35" o:title=""/>
          </v:shape>
          <o:OLEObject Type="Embed" ProgID="Equation.3" ShapeID="_x0000_i1039" DrawAspect="Content" ObjectID="_1786878674" r:id="rId36"/>
        </w:object>
      </w:r>
      <w:r>
        <w:rPr>
          <w:rFonts w:hint="eastAsia"/>
          <w:bCs/>
          <w:sz w:val="24"/>
          <w:szCs w:val="24"/>
          <w:lang w:val="zh-CN"/>
        </w:rPr>
        <w:t>：</w:t>
      </w:r>
    </w:p>
    <w:p w:rsidR="00C532AE" w:rsidRDefault="00E41171">
      <w:pPr>
        <w:spacing w:line="360" w:lineRule="auto"/>
        <w:ind w:firstLineChars="200" w:firstLine="480"/>
        <w:rPr>
          <w:bCs/>
          <w:sz w:val="24"/>
          <w:szCs w:val="24"/>
          <w:lang w:val="zh-CN"/>
        </w:rPr>
      </w:pPr>
      <w:r>
        <w:rPr>
          <w:rFonts w:hint="eastAsia"/>
          <w:bCs/>
          <w:sz w:val="24"/>
          <w:szCs w:val="24"/>
          <w:lang w:val="zh-CN"/>
        </w:rPr>
        <w:object w:dxaOrig="5200" w:dyaOrig="400">
          <v:shape id="_x0000_i1040" type="#_x0000_t75" style="width:260pt;height:20pt" o:ole="">
            <v:imagedata r:id="rId37" o:title=""/>
          </v:shape>
          <o:OLEObject Type="Embed" ProgID="Equation.3" ShapeID="_x0000_i1040" DrawAspect="Content" ObjectID="_1786878675" r:id="rId38"/>
        </w:object>
      </w:r>
    </w:p>
    <w:p w:rsidR="00C532AE" w:rsidRDefault="00E41171">
      <w:pPr>
        <w:spacing w:line="360" w:lineRule="auto"/>
        <w:ind w:firstLineChars="200" w:firstLine="480"/>
        <w:rPr>
          <w:bCs/>
          <w:sz w:val="24"/>
          <w:szCs w:val="24"/>
          <w:lang w:val="zh-CN"/>
        </w:rPr>
      </w:pPr>
      <w:r>
        <w:rPr>
          <w:rFonts w:hint="eastAsia"/>
          <w:bCs/>
          <w:sz w:val="24"/>
          <w:szCs w:val="24"/>
          <w:lang w:val="zh-CN"/>
        </w:rPr>
        <w:t>其中，</w:t>
      </w:r>
      <w:r>
        <w:rPr>
          <w:rFonts w:hint="eastAsia"/>
          <w:bCs/>
          <w:sz w:val="24"/>
          <w:szCs w:val="24"/>
          <w:lang w:val="zh-CN"/>
        </w:rPr>
        <w:object w:dxaOrig="2000" w:dyaOrig="400">
          <v:shape id="_x0000_i1041" type="#_x0000_t75" style="width:100pt;height:20pt" o:ole="">
            <v:imagedata r:id="rId39" o:title=""/>
          </v:shape>
          <o:OLEObject Type="Embed" ProgID="Equation.3" ShapeID="_x0000_i1041" DrawAspect="Content" ObjectID="_1786878676" r:id="rId40"/>
        </w:object>
      </w:r>
      <w:r>
        <w:rPr>
          <w:rFonts w:hint="eastAsia"/>
          <w:bCs/>
          <w:sz w:val="24"/>
          <w:szCs w:val="24"/>
          <w:lang w:val="zh-CN"/>
        </w:rPr>
        <w:t>表示</w:t>
      </w:r>
      <w:r>
        <w:rPr>
          <w:rFonts w:hint="eastAsia"/>
          <w:bCs/>
          <w:sz w:val="24"/>
          <w:szCs w:val="24"/>
          <w:lang w:val="zh-CN"/>
        </w:rPr>
        <w:object w:dxaOrig="876" w:dyaOrig="428">
          <v:shape id="_x0000_i1042" type="#_x0000_t75" style="width:43.8pt;height:21.4pt" o:ole="">
            <v:imagedata r:id="rId39" o:title="" cropleft="14304f" cropright="24412f"/>
          </v:shape>
          <o:OLEObject Type="Embed" ProgID="Equation.3" ShapeID="_x0000_i1042" DrawAspect="Content" ObjectID="_1786878677" r:id="rId41"/>
        </w:object>
      </w:r>
      <w:r>
        <w:rPr>
          <w:rFonts w:hint="eastAsia"/>
          <w:bCs/>
          <w:sz w:val="24"/>
          <w:szCs w:val="24"/>
          <w:lang w:val="zh-CN"/>
        </w:rPr>
        <w:t>、</w:t>
      </w:r>
      <w:r>
        <w:rPr>
          <w:rFonts w:hint="eastAsia"/>
          <w:bCs/>
          <w:sz w:val="24"/>
          <w:szCs w:val="24"/>
          <w:lang w:val="zh-CN"/>
        </w:rPr>
        <w:object w:dxaOrig="590" w:dyaOrig="438">
          <v:shape id="_x0000_i1043" type="#_x0000_t75" style="width:29.5pt;height:21.9pt" o:ole="">
            <v:imagedata r:id="rId39" o:title="" cropleft="43495f" cropright="4390f"/>
          </v:shape>
          <o:OLEObject Type="Embed" ProgID="Equation.3" ShapeID="_x0000_i1043" DrawAspect="Content" ObjectID="_1786878678" r:id="rId42"/>
        </w:object>
      </w:r>
      <w:r>
        <w:rPr>
          <w:rFonts w:hint="eastAsia"/>
          <w:bCs/>
          <w:sz w:val="24"/>
          <w:szCs w:val="24"/>
          <w:lang w:val="zh-CN"/>
        </w:rPr>
        <w:t>差值的余弦相似度，</w:t>
      </w:r>
      <w:r>
        <w:rPr>
          <w:rFonts w:hint="eastAsia"/>
          <w:bCs/>
          <w:sz w:val="24"/>
          <w:szCs w:val="24"/>
          <w:lang w:val="zh-CN"/>
        </w:rPr>
        <w:object w:dxaOrig="876" w:dyaOrig="428">
          <v:shape id="_x0000_i1044" type="#_x0000_t75" style="width:43.8pt;height:21.4pt" o:ole="">
            <v:imagedata r:id="rId39" o:title="" cropleft="14304f" cropright="24412f"/>
          </v:shape>
          <o:OLEObject Type="Embed" ProgID="Equation.3" ShapeID="_x0000_i1044" DrawAspect="Content" ObjectID="_1786878679" r:id="rId43"/>
        </w:object>
      </w:r>
      <w:r>
        <w:rPr>
          <w:rFonts w:hint="eastAsia"/>
          <w:bCs/>
          <w:sz w:val="24"/>
          <w:szCs w:val="24"/>
          <w:lang w:val="zh-CN"/>
        </w:rPr>
        <w:t>是</w:t>
      </w:r>
      <w:r>
        <w:rPr>
          <w:rFonts w:hint="eastAsia"/>
          <w:bCs/>
          <w:sz w:val="24"/>
          <w:szCs w:val="24"/>
          <w:lang w:val="zh-CN"/>
        </w:rPr>
        <w:t>t+1</w:t>
      </w:r>
      <w:r>
        <w:rPr>
          <w:rFonts w:hint="eastAsia"/>
          <w:bCs/>
          <w:sz w:val="24"/>
          <w:szCs w:val="24"/>
          <w:lang w:val="zh-CN"/>
        </w:rPr>
        <w:t>时刻</w:t>
      </w:r>
      <w:r>
        <w:rPr>
          <w:rFonts w:hAnsi="Cambria Math" w:cs="宋体" w:hint="eastAsia"/>
          <w:bCs/>
          <w:sz w:val="24"/>
          <w:szCs w:val="24"/>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lang w:val="zh-CN"/>
        </w:rPr>
        <w:t>与</w:t>
      </w:r>
      <w:r>
        <w:rPr>
          <w:rFonts w:hint="eastAsia"/>
          <w:bCs/>
          <w:sz w:val="24"/>
          <w:szCs w:val="24"/>
          <w:lang w:val="zh-CN"/>
        </w:rPr>
        <w:t>t</w:t>
      </w:r>
      <w:r>
        <w:rPr>
          <w:rFonts w:hint="eastAsia"/>
          <w:bCs/>
          <w:sz w:val="24"/>
          <w:szCs w:val="24"/>
          <w:lang w:val="zh-CN"/>
        </w:rPr>
        <w:t>时刻全局模型差值，</w:t>
      </w:r>
      <w:r>
        <w:rPr>
          <w:rFonts w:hint="eastAsia"/>
          <w:bCs/>
          <w:sz w:val="24"/>
          <w:szCs w:val="24"/>
          <w:lang w:val="zh-CN"/>
        </w:rPr>
        <w:object w:dxaOrig="590" w:dyaOrig="438">
          <v:shape id="_x0000_i1045" type="#_x0000_t75" style="width:29.5pt;height:21.9pt" o:ole="">
            <v:imagedata r:id="rId39" o:title="" cropleft="43495f" cropright="4390f"/>
          </v:shape>
          <o:OLEObject Type="Embed" ProgID="Equation.3" ShapeID="_x0000_i1045" DrawAspect="Content" ObjectID="_1786878680" r:id="rId44"/>
        </w:object>
      </w:r>
      <w:r>
        <w:rPr>
          <w:rFonts w:hint="eastAsia"/>
          <w:bCs/>
          <w:sz w:val="24"/>
          <w:szCs w:val="24"/>
          <w:lang w:val="zh-CN"/>
        </w:rPr>
        <w:t>是</w:t>
      </w:r>
      <w:r>
        <w:rPr>
          <w:rFonts w:hint="eastAsia"/>
          <w:bCs/>
          <w:sz w:val="24"/>
          <w:szCs w:val="24"/>
          <w:lang w:val="zh-CN"/>
        </w:rPr>
        <w:t>t+1</w:t>
      </w:r>
      <w:r>
        <w:rPr>
          <w:rFonts w:hint="eastAsia"/>
          <w:bCs/>
          <w:sz w:val="24"/>
          <w:szCs w:val="24"/>
          <w:lang w:val="zh-CN"/>
        </w:rPr>
        <w:t>时刻</w:t>
      </w:r>
      <w:r>
        <w:rPr>
          <w:rFonts w:hint="eastAsia"/>
          <w:bCs/>
          <w:sz w:val="24"/>
          <w:szCs w:val="24"/>
        </w:rPr>
        <w:t>本地</w:t>
      </w:r>
      <w:r>
        <w:rPr>
          <w:rFonts w:hint="eastAsia"/>
          <w:bCs/>
          <w:sz w:val="24"/>
          <w:szCs w:val="24"/>
          <w:lang w:val="zh-CN"/>
        </w:rPr>
        <w:t>模型与</w:t>
      </w:r>
      <w:r>
        <w:rPr>
          <w:rFonts w:hint="eastAsia"/>
          <w:bCs/>
          <w:sz w:val="24"/>
          <w:szCs w:val="24"/>
          <w:lang w:val="zh-CN"/>
        </w:rPr>
        <w:t>t</w:t>
      </w:r>
      <w:r>
        <w:rPr>
          <w:rFonts w:hint="eastAsia"/>
          <w:bCs/>
          <w:sz w:val="24"/>
          <w:szCs w:val="24"/>
          <w:lang w:val="zh-CN"/>
        </w:rPr>
        <w:t>时刻车辆设备</w:t>
      </w:r>
      <w:r>
        <w:rPr>
          <w:rFonts w:hint="eastAsia"/>
          <w:bCs/>
          <w:sz w:val="24"/>
          <w:szCs w:val="24"/>
          <w:lang w:val="zh-CN"/>
        </w:rPr>
        <w:t>i</w:t>
      </w:r>
      <w:r>
        <w:rPr>
          <w:rFonts w:hint="eastAsia"/>
          <w:bCs/>
          <w:sz w:val="24"/>
          <w:szCs w:val="24"/>
        </w:rPr>
        <w:t>的</w:t>
      </w:r>
      <w:r>
        <w:rPr>
          <w:rFonts w:hint="eastAsia"/>
          <w:bCs/>
          <w:sz w:val="24"/>
          <w:szCs w:val="24"/>
          <w:lang w:val="zh-CN"/>
        </w:rPr>
        <w:t>差值；</w:t>
      </w:r>
    </w:p>
    <w:p w:rsidR="00C532AE" w:rsidRDefault="00E41171">
      <w:pPr>
        <w:spacing w:line="360" w:lineRule="auto"/>
        <w:ind w:firstLineChars="200" w:firstLine="480"/>
        <w:rPr>
          <w:bCs/>
          <w:sz w:val="24"/>
          <w:szCs w:val="24"/>
          <w:lang w:val="zh-CN"/>
        </w:rPr>
      </w:pPr>
      <w:r>
        <w:rPr>
          <w:rFonts w:hint="eastAsia"/>
          <w:bCs/>
          <w:sz w:val="24"/>
          <w:szCs w:val="24"/>
          <w:lang w:val="zh-CN"/>
        </w:rPr>
        <w:t>如果</w:t>
      </w:r>
      <w:r>
        <w:rPr>
          <w:rFonts w:hAnsi="Cambria Math" w:cs="宋体" w:hint="eastAsia"/>
          <w:bCs/>
          <w:sz w:val="24"/>
          <w:szCs w:val="24"/>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lang w:val="zh-CN"/>
        </w:rPr>
        <w:t>的贡献度分数</w:t>
      </w:r>
      <w:r>
        <w:rPr>
          <w:rFonts w:hint="eastAsia"/>
          <w:bCs/>
          <w:sz w:val="24"/>
          <w:szCs w:val="24"/>
          <w:lang w:val="zh-CN"/>
        </w:rPr>
        <w:object w:dxaOrig="380" w:dyaOrig="380">
          <v:shape id="_x0000_i1046" type="#_x0000_t75" style="width:19pt;height:19pt" o:ole="">
            <v:imagedata r:id="rId35" o:title=""/>
          </v:shape>
          <o:OLEObject Type="Embed" ProgID="Equation.3" ShapeID="_x0000_i1046" DrawAspect="Content" ObjectID="_1786878681" r:id="rId45"/>
        </w:object>
      </w:r>
      <w:r>
        <w:rPr>
          <w:rFonts w:hint="eastAsia"/>
          <w:bCs/>
          <w:sz w:val="24"/>
          <w:szCs w:val="24"/>
          <w:lang w:val="zh-CN"/>
        </w:rPr>
        <w:t>大于</w:t>
      </w:r>
      <w:r>
        <w:rPr>
          <w:rFonts w:hint="eastAsia"/>
          <w:bCs/>
          <w:sz w:val="24"/>
          <w:szCs w:val="24"/>
          <w:lang w:val="zh-CN"/>
        </w:rPr>
        <w:t>0</w:t>
      </w:r>
      <w:r>
        <w:rPr>
          <w:rFonts w:hint="eastAsia"/>
          <w:bCs/>
          <w:sz w:val="24"/>
          <w:szCs w:val="24"/>
          <w:lang w:val="zh-CN"/>
        </w:rPr>
        <w:t>，则加入聚合列表</w:t>
      </w:r>
      <w:r>
        <w:rPr>
          <w:rFonts w:hint="eastAsia"/>
          <w:bCs/>
          <w:sz w:val="24"/>
          <w:szCs w:val="24"/>
          <w:lang w:val="zh-CN"/>
        </w:rPr>
        <w:object w:dxaOrig="440" w:dyaOrig="380">
          <v:shape id="_x0000_i1047" type="#_x0000_t75" style="width:22pt;height:19pt" o:ole="">
            <v:imagedata r:id="rId46" o:title=""/>
          </v:shape>
          <o:OLEObject Type="Embed" ProgID="Equation.3" ShapeID="_x0000_i1047" DrawAspect="Content" ObjectID="_1786878682" r:id="rId47"/>
        </w:object>
      </w:r>
      <w:r>
        <w:rPr>
          <w:rFonts w:hint="eastAsia"/>
          <w:bCs/>
          <w:sz w:val="24"/>
          <w:szCs w:val="24"/>
          <w:lang w:val="zh-CN"/>
        </w:rPr>
        <w:t>；并通过下式对</w:t>
      </w:r>
      <w:r>
        <w:rPr>
          <w:rFonts w:hAnsi="Cambria Math" w:cs="宋体" w:hint="eastAsia"/>
          <w:bCs/>
          <w:sz w:val="24"/>
          <w:szCs w:val="24"/>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lang w:val="zh-CN"/>
        </w:rPr>
        <w:t>的贡献度分数</w:t>
      </w:r>
      <w:r>
        <w:rPr>
          <w:rFonts w:hint="eastAsia"/>
          <w:bCs/>
          <w:sz w:val="24"/>
          <w:szCs w:val="24"/>
          <w:lang w:val="zh-CN"/>
        </w:rPr>
        <w:object w:dxaOrig="380" w:dyaOrig="380">
          <v:shape id="_x0000_i1048" type="#_x0000_t75" style="width:19pt;height:19pt" o:ole="">
            <v:imagedata r:id="rId35" o:title=""/>
          </v:shape>
          <o:OLEObject Type="Embed" ProgID="Equation.3" ShapeID="_x0000_i1048" DrawAspect="Content" ObjectID="_1786878683" r:id="rId48"/>
        </w:object>
      </w:r>
      <w:r>
        <w:rPr>
          <w:rFonts w:hint="eastAsia"/>
          <w:bCs/>
          <w:sz w:val="24"/>
          <w:szCs w:val="24"/>
          <w:lang w:val="zh-CN"/>
        </w:rPr>
        <w:t>进行归一化得到</w:t>
      </w:r>
      <w:r>
        <w:rPr>
          <w:rFonts w:hAnsi="Cambria Math" w:cs="宋体" w:hint="eastAsia"/>
          <w:bCs/>
          <w:sz w:val="24"/>
          <w:szCs w:val="24"/>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lang w:val="zh-CN"/>
        </w:rPr>
        <w:t>贡献度分数</w:t>
      </w:r>
      <w:r>
        <w:rPr>
          <w:rFonts w:hint="eastAsia"/>
          <w:bCs/>
          <w:sz w:val="24"/>
          <w:szCs w:val="24"/>
          <w:lang w:val="zh-CN"/>
        </w:rPr>
        <w:object w:dxaOrig="380" w:dyaOrig="380">
          <v:shape id="_x0000_i1049" type="#_x0000_t75" style="width:19pt;height:19pt" o:ole="">
            <v:imagedata r:id="rId35" o:title=""/>
          </v:shape>
          <o:OLEObject Type="Embed" ProgID="Equation.3" ShapeID="_x0000_i1049" DrawAspect="Content" ObjectID="_1786878684" r:id="rId49"/>
        </w:object>
      </w:r>
      <w:r>
        <w:rPr>
          <w:rFonts w:hint="eastAsia"/>
          <w:bCs/>
          <w:sz w:val="24"/>
          <w:szCs w:val="24"/>
        </w:rPr>
        <w:t>的</w:t>
      </w:r>
      <w:r>
        <w:rPr>
          <w:rFonts w:hint="eastAsia"/>
          <w:bCs/>
          <w:sz w:val="24"/>
          <w:szCs w:val="24"/>
          <w:lang w:val="zh-CN"/>
        </w:rPr>
        <w:t>聚合权重</w:t>
      </w:r>
      <w:r>
        <w:rPr>
          <w:rFonts w:hint="eastAsia"/>
          <w:bCs/>
          <w:sz w:val="24"/>
          <w:szCs w:val="24"/>
          <w:lang w:val="zh-CN"/>
        </w:rPr>
        <w:object w:dxaOrig="366" w:dyaOrig="341">
          <v:shape id="_x0000_i1050" type="#_x0000_t75" style="width:18.3pt;height:17.05pt" o:ole="">
            <v:imagedata r:id="rId50" o:title="" croptop="10836f" cropbottom="27443f" cropright="44286f"/>
          </v:shape>
          <o:OLEObject Type="Embed" ProgID="Equation.3" ShapeID="_x0000_i1050" DrawAspect="Content" ObjectID="_1786878685" r:id="rId51"/>
        </w:object>
      </w:r>
      <w:r>
        <w:rPr>
          <w:rFonts w:hint="eastAsia"/>
          <w:bCs/>
          <w:sz w:val="24"/>
          <w:szCs w:val="24"/>
          <w:lang w:val="zh-CN"/>
        </w:rPr>
        <w:t>；</w:t>
      </w:r>
    </w:p>
    <w:p w:rsidR="00C532AE" w:rsidRDefault="00E41171">
      <w:pPr>
        <w:spacing w:line="360" w:lineRule="auto"/>
        <w:ind w:firstLineChars="200" w:firstLine="480"/>
        <w:rPr>
          <w:bCs/>
          <w:sz w:val="24"/>
          <w:szCs w:val="24"/>
          <w:lang w:val="zh-CN"/>
        </w:rPr>
      </w:pPr>
      <w:r>
        <w:rPr>
          <w:rFonts w:hint="eastAsia"/>
          <w:bCs/>
          <w:sz w:val="24"/>
          <w:szCs w:val="24"/>
          <w:lang w:val="zh-CN"/>
        </w:rPr>
        <w:object w:dxaOrig="1320" w:dyaOrig="960">
          <v:shape id="_x0000_i1051" type="#_x0000_t75" style="width:66pt;height:48pt" o:ole="">
            <v:imagedata r:id="rId50" o:title=""/>
          </v:shape>
          <o:OLEObject Type="Embed" ProgID="Equation.3" ShapeID="_x0000_i1051" DrawAspect="Content" ObjectID="_1786878686" r:id="rId52"/>
        </w:object>
      </w:r>
      <w:r>
        <w:rPr>
          <w:rFonts w:hint="eastAsia"/>
          <w:bCs/>
          <w:sz w:val="24"/>
          <w:szCs w:val="24"/>
          <w:lang w:val="zh-CN"/>
        </w:rPr>
        <w:t>。</w:t>
      </w:r>
    </w:p>
    <w:p w:rsidR="00C532AE" w:rsidRDefault="00E41171">
      <w:pPr>
        <w:spacing w:line="360" w:lineRule="auto"/>
        <w:ind w:firstLineChars="200" w:firstLine="480"/>
        <w:rPr>
          <w:rFonts w:hAnsi="Cambria Math" w:cs="宋体" w:hint="eastAsia"/>
          <w:kern w:val="0"/>
          <w:sz w:val="24"/>
          <w:szCs w:val="24"/>
          <w:lang w:bidi="ar"/>
        </w:rPr>
      </w:pPr>
      <w:r>
        <w:rPr>
          <w:rFonts w:hint="eastAsia"/>
          <w:bCs/>
          <w:sz w:val="24"/>
          <w:szCs w:val="24"/>
        </w:rPr>
        <w:t>7.</w:t>
      </w:r>
      <w:r>
        <w:rPr>
          <w:rFonts w:hint="eastAsia"/>
          <w:bCs/>
          <w:sz w:val="24"/>
          <w:szCs w:val="24"/>
          <w:lang w:val="zh-CN"/>
        </w:rPr>
        <w:t>根据权利要求</w:t>
      </w:r>
      <w:r>
        <w:rPr>
          <w:rFonts w:hint="eastAsia"/>
          <w:bCs/>
          <w:sz w:val="24"/>
          <w:szCs w:val="24"/>
        </w:rPr>
        <w:t>6</w:t>
      </w:r>
      <w:r>
        <w:rPr>
          <w:rFonts w:hint="eastAsia"/>
          <w:bCs/>
          <w:sz w:val="24"/>
          <w:szCs w:val="24"/>
          <w:lang w:val="zh-CN"/>
        </w:rPr>
        <w:t>所述</w:t>
      </w:r>
      <w:r>
        <w:rPr>
          <w:rFonts w:hint="eastAsia"/>
          <w:bCs/>
          <w:sz w:val="24"/>
          <w:szCs w:val="24"/>
        </w:rPr>
        <w:t>的方法</w:t>
      </w:r>
      <w:r>
        <w:rPr>
          <w:rFonts w:hint="eastAsia"/>
          <w:bCs/>
          <w:sz w:val="24"/>
          <w:szCs w:val="24"/>
          <w:lang w:val="zh-CN"/>
        </w:rPr>
        <w:t>，其特征在于，</w:t>
      </w:r>
      <w:r>
        <w:rPr>
          <w:rFonts w:hint="eastAsia"/>
          <w:bCs/>
          <w:sz w:val="24"/>
          <w:szCs w:val="24"/>
        </w:rPr>
        <w:t>步骤</w:t>
      </w:r>
      <w:r>
        <w:rPr>
          <w:rFonts w:hint="eastAsia"/>
          <w:bCs/>
          <w:sz w:val="24"/>
          <w:szCs w:val="24"/>
        </w:rPr>
        <w:t>2</w:t>
      </w:r>
      <w:r>
        <w:rPr>
          <w:rFonts w:cs="宋体" w:hint="eastAsia"/>
          <w:kern w:val="0"/>
          <w:sz w:val="24"/>
          <w:szCs w:val="24"/>
          <w:lang w:bidi="ar"/>
        </w:rPr>
        <w:t>将本地模型集合</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m:t>
            </m:r>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cs="宋体" w:hint="eastAsia"/>
          <w:kern w:val="0"/>
          <w:sz w:val="24"/>
          <w:szCs w:val="24"/>
          <w:lang w:bidi="ar"/>
        </w:rPr>
        <w:t>聚合得到</w:t>
      </w:r>
      <w:r>
        <w:rPr>
          <w:rFonts w:hint="eastAsia"/>
          <w:bCs/>
          <w:sz w:val="24"/>
          <w:szCs w:val="24"/>
          <w:lang w:val="zh-CN"/>
        </w:rPr>
        <w:t>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w:t>
      </w:r>
      <w:r>
        <w:rPr>
          <w:rFonts w:cs="宋体" w:hint="eastAsia"/>
          <w:kern w:val="0"/>
          <w:sz w:val="24"/>
          <w:szCs w:val="24"/>
          <w:lang w:bidi="ar"/>
        </w:rPr>
        <w:t>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hAnsi="Cambria Math" w:cs="宋体" w:hint="eastAsia"/>
          <w:kern w:val="0"/>
          <w:sz w:val="24"/>
          <w:szCs w:val="24"/>
          <w:lang w:bidi="ar"/>
        </w:rPr>
        <w:t>，包括：</w:t>
      </w:r>
    </w:p>
    <w:p w:rsidR="00C532AE" w:rsidRDefault="00E41171">
      <w:pPr>
        <w:spacing w:line="360" w:lineRule="auto"/>
        <w:ind w:firstLineChars="200" w:firstLine="480"/>
        <w:rPr>
          <w:bCs/>
          <w:sz w:val="24"/>
          <w:szCs w:val="24"/>
          <w:lang w:val="zh-CN"/>
        </w:rPr>
      </w:pPr>
      <w:r>
        <w:rPr>
          <w:rFonts w:hint="eastAsia"/>
          <w:bCs/>
          <w:sz w:val="24"/>
          <w:szCs w:val="24"/>
          <w:lang w:val="zh-CN"/>
        </w:rPr>
        <w:t>通过下式进行聚合并得到边缘云服务器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时刻模型</w:t>
      </w:r>
      <w:r>
        <w:rPr>
          <w:rFonts w:hint="eastAsia"/>
          <w:bCs/>
          <w:sz w:val="24"/>
          <w:szCs w:val="24"/>
          <w:lang w:val="zh-CN"/>
        </w:rPr>
        <w:object w:dxaOrig="420" w:dyaOrig="400">
          <v:shape id="_x0000_i1052" type="#_x0000_t75" style="width:21pt;height:20pt" o:ole="">
            <v:imagedata r:id="rId53" o:title=""/>
          </v:shape>
          <o:OLEObject Type="Embed" ProgID="Equation.3" ShapeID="_x0000_i1052" DrawAspect="Content" ObjectID="_1786878687" r:id="rId54"/>
        </w:object>
      </w:r>
      <w:r>
        <w:rPr>
          <w:rFonts w:hint="eastAsia"/>
          <w:bCs/>
          <w:sz w:val="24"/>
          <w:szCs w:val="24"/>
          <w:lang w:val="zh-CN"/>
        </w:rPr>
        <w:t>：</w:t>
      </w:r>
    </w:p>
    <w:p w:rsidR="00C532AE" w:rsidRDefault="00E41171">
      <w:pPr>
        <w:spacing w:line="360" w:lineRule="auto"/>
        <w:ind w:firstLineChars="200" w:firstLine="480"/>
        <w:rPr>
          <w:bCs/>
          <w:sz w:val="24"/>
          <w:szCs w:val="24"/>
          <w:lang w:val="zh-CN"/>
        </w:rPr>
      </w:pPr>
      <w:r>
        <w:rPr>
          <w:rFonts w:hint="eastAsia"/>
          <w:bCs/>
          <w:position w:val="-36"/>
          <w:sz w:val="24"/>
          <w:szCs w:val="24"/>
          <w:lang w:val="zh-CN"/>
        </w:rPr>
        <w:object w:dxaOrig="2260" w:dyaOrig="639">
          <v:shape id="_x0000_i1053" type="#_x0000_t75" style="width:113pt;height:31.95pt" o:ole="">
            <v:imagedata r:id="rId55" o:title=""/>
          </v:shape>
          <o:OLEObject Type="Embed" ProgID="Equation.3" ShapeID="_x0000_i1053" DrawAspect="Content" ObjectID="_1786878688" r:id="rId56"/>
        </w:object>
      </w:r>
      <w:r>
        <w:rPr>
          <w:rFonts w:hint="eastAsia"/>
          <w:bCs/>
          <w:sz w:val="24"/>
          <w:szCs w:val="24"/>
          <w:lang w:val="zh-CN"/>
        </w:rPr>
        <w:t>。</w:t>
      </w:r>
    </w:p>
    <w:p w:rsidR="00C532AE" w:rsidRDefault="00E41171">
      <w:pPr>
        <w:spacing w:line="360" w:lineRule="auto"/>
        <w:ind w:firstLineChars="200" w:firstLine="480"/>
        <w:rPr>
          <w:rFonts w:hAnsi="Cambria Math" w:cs="宋体" w:hint="eastAsia"/>
          <w:kern w:val="0"/>
          <w:sz w:val="24"/>
          <w:szCs w:val="24"/>
          <w:lang w:bidi="ar"/>
        </w:rPr>
      </w:pPr>
      <w:r>
        <w:rPr>
          <w:rFonts w:hint="eastAsia"/>
          <w:bCs/>
          <w:sz w:val="24"/>
          <w:szCs w:val="24"/>
        </w:rPr>
        <w:t>8.</w:t>
      </w:r>
      <w:r>
        <w:rPr>
          <w:rFonts w:hint="eastAsia"/>
          <w:bCs/>
          <w:sz w:val="24"/>
          <w:szCs w:val="24"/>
          <w:lang w:val="zh-CN"/>
        </w:rPr>
        <w:t>根据权利要求</w:t>
      </w:r>
      <w:r>
        <w:rPr>
          <w:rFonts w:hint="eastAsia"/>
          <w:bCs/>
          <w:sz w:val="24"/>
          <w:szCs w:val="24"/>
        </w:rPr>
        <w:t>7</w:t>
      </w:r>
      <w:r>
        <w:rPr>
          <w:rFonts w:hint="eastAsia"/>
          <w:bCs/>
          <w:sz w:val="24"/>
          <w:szCs w:val="24"/>
          <w:lang w:val="zh-CN"/>
        </w:rPr>
        <w:t>所述</w:t>
      </w:r>
      <w:r>
        <w:rPr>
          <w:rFonts w:hint="eastAsia"/>
          <w:bCs/>
          <w:sz w:val="24"/>
          <w:szCs w:val="24"/>
        </w:rPr>
        <w:t>的方法</w:t>
      </w:r>
      <w:r>
        <w:rPr>
          <w:rFonts w:hint="eastAsia"/>
          <w:bCs/>
          <w:sz w:val="24"/>
          <w:szCs w:val="24"/>
          <w:lang w:val="zh-CN"/>
        </w:rPr>
        <w:t>，其特征在于，</w:t>
      </w:r>
      <w:r>
        <w:rPr>
          <w:rFonts w:cs="宋体" w:hint="eastAsia"/>
          <w:kern w:val="0"/>
          <w:sz w:val="24"/>
          <w:szCs w:val="24"/>
          <w:lang w:bidi="ar"/>
        </w:rPr>
        <w:t>步骤</w:t>
      </w:r>
      <w:r>
        <w:rPr>
          <w:rFonts w:cs="宋体" w:hint="eastAsia"/>
          <w:kern w:val="0"/>
          <w:sz w:val="24"/>
          <w:szCs w:val="24"/>
          <w:lang w:bidi="ar"/>
        </w:rPr>
        <w:t>3</w:t>
      </w:r>
      <w:r>
        <w:rPr>
          <w:rFonts w:cs="宋体" w:hint="eastAsia"/>
          <w:kern w:val="0"/>
          <w:sz w:val="24"/>
          <w:szCs w:val="24"/>
          <w:lang w:bidi="ar"/>
        </w:rPr>
        <w:t>中心云服务器将收到的本地模型</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cs="宋体" w:hint="eastAsia"/>
          <w:kern w:val="0"/>
          <w:sz w:val="24"/>
          <w:szCs w:val="24"/>
          <w:lang w:bidi="ar"/>
        </w:rPr>
        <w:t>进行聚合得到</w:t>
      </w:r>
      <w:r>
        <w:rPr>
          <w:rFonts w:cs="宋体" w:hint="eastAsia"/>
          <w:kern w:val="0"/>
          <w:sz w:val="24"/>
          <w:szCs w:val="24"/>
          <w:lang w:bidi="ar"/>
        </w:rPr>
        <w:t>t+1</w:t>
      </w:r>
      <w:r>
        <w:rPr>
          <w:rFonts w:cs="宋体" w:hint="eastAsia"/>
          <w:kern w:val="0"/>
          <w:sz w:val="24"/>
          <w:szCs w:val="24"/>
          <w:lang w:bidi="ar"/>
        </w:rPr>
        <w:t>时刻的全局模型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t+1</m:t>
            </m:r>
          </m:sup>
        </m:sSup>
      </m:oMath>
      <w:r>
        <w:rPr>
          <w:rFonts w:hAnsi="Cambria Math" w:cs="宋体" w:hint="eastAsia"/>
          <w:kern w:val="0"/>
          <w:sz w:val="24"/>
          <w:szCs w:val="24"/>
          <w:lang w:bidi="ar"/>
        </w:rPr>
        <w:t>，包括：</w:t>
      </w:r>
    </w:p>
    <w:p w:rsidR="00C532AE" w:rsidRDefault="00E41171">
      <w:pPr>
        <w:spacing w:line="360" w:lineRule="auto"/>
        <w:ind w:firstLineChars="200" w:firstLine="480"/>
        <w:rPr>
          <w:bCs/>
          <w:sz w:val="24"/>
          <w:szCs w:val="24"/>
          <w:lang w:val="zh-CN"/>
        </w:rPr>
      </w:pPr>
      <w:r>
        <w:rPr>
          <w:rFonts w:hint="eastAsia"/>
          <w:bCs/>
          <w:sz w:val="24"/>
          <w:szCs w:val="24"/>
          <w:lang w:val="zh-CN"/>
        </w:rPr>
        <w:t>中心云服务器收集边缘云服务器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时刻模型</w:t>
      </w:r>
      <w:r>
        <w:rPr>
          <w:rFonts w:hint="eastAsia"/>
          <w:bCs/>
          <w:sz w:val="24"/>
          <w:szCs w:val="24"/>
          <w:lang w:val="zh-CN"/>
        </w:rPr>
        <w:object w:dxaOrig="420" w:dyaOrig="400">
          <v:shape id="_x0000_i1054" type="#_x0000_t75" style="width:21pt;height:20pt" o:ole="">
            <v:imagedata r:id="rId53" o:title=""/>
          </v:shape>
          <o:OLEObject Type="Embed" ProgID="Equation.3" ShapeID="_x0000_i1054" DrawAspect="Content" ObjectID="_1786878689" r:id="rId57"/>
        </w:object>
      </w:r>
      <w:r>
        <w:rPr>
          <w:rFonts w:hint="eastAsia"/>
          <w:bCs/>
          <w:sz w:val="24"/>
          <w:szCs w:val="24"/>
          <w:lang w:val="zh-CN"/>
        </w:rPr>
        <w:t>，通过下式对边缘云服务器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w:t>
      </w:r>
      <w:r>
        <w:rPr>
          <w:rFonts w:hint="eastAsia"/>
          <w:bCs/>
          <w:sz w:val="24"/>
          <w:szCs w:val="24"/>
          <w:lang w:val="zh-CN"/>
        </w:rPr>
        <w:lastRenderedPageBreak/>
        <w:t>模型</w:t>
      </w:r>
      <w:r>
        <w:rPr>
          <w:rFonts w:hint="eastAsia"/>
          <w:bCs/>
          <w:sz w:val="24"/>
          <w:szCs w:val="24"/>
          <w:lang w:val="zh-CN"/>
        </w:rPr>
        <w:object w:dxaOrig="420" w:dyaOrig="400">
          <v:shape id="_x0000_i1055" type="#_x0000_t75" style="width:21pt;height:20pt" o:ole="">
            <v:imagedata r:id="rId53" o:title=""/>
          </v:shape>
          <o:OLEObject Type="Embed" ProgID="Equation.3" ShapeID="_x0000_i1055" DrawAspect="Content" ObjectID="_1786878690" r:id="rId58"/>
        </w:object>
      </w:r>
      <w:r>
        <w:rPr>
          <w:rFonts w:hint="eastAsia"/>
          <w:bCs/>
          <w:sz w:val="24"/>
          <w:szCs w:val="24"/>
          <w:lang w:val="zh-CN"/>
        </w:rPr>
        <w:t>进行</w:t>
      </w:r>
      <w:proofErr w:type="gramStart"/>
      <w:r>
        <w:rPr>
          <w:rFonts w:hint="eastAsia"/>
          <w:bCs/>
          <w:sz w:val="24"/>
          <w:szCs w:val="24"/>
          <w:lang w:val="zh-CN"/>
        </w:rPr>
        <w:t>考量</w:t>
      </w:r>
      <w:proofErr w:type="gramEnd"/>
      <w:r>
        <w:rPr>
          <w:rFonts w:hint="eastAsia"/>
          <w:bCs/>
          <w:sz w:val="24"/>
          <w:szCs w:val="24"/>
          <w:lang w:val="zh-CN"/>
        </w:rPr>
        <w:t>并</w:t>
      </w:r>
      <w:r>
        <w:rPr>
          <w:rFonts w:hint="eastAsia"/>
          <w:bCs/>
          <w:sz w:val="24"/>
          <w:szCs w:val="24"/>
        </w:rPr>
        <w:t>获取</w:t>
      </w:r>
      <w:r>
        <w:rPr>
          <w:rFonts w:hint="eastAsia"/>
          <w:bCs/>
          <w:sz w:val="24"/>
          <w:szCs w:val="24"/>
          <w:lang w:val="zh-CN"/>
        </w:rPr>
        <w:t>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时刻模型</w:t>
      </w:r>
      <w:r>
        <w:rPr>
          <w:rFonts w:hint="eastAsia"/>
          <w:bCs/>
          <w:sz w:val="24"/>
          <w:szCs w:val="24"/>
          <w:lang w:val="zh-CN"/>
        </w:rPr>
        <w:object w:dxaOrig="420" w:dyaOrig="400">
          <v:shape id="_x0000_i1056" type="#_x0000_t75" style="width:21pt;height:20pt" o:ole="">
            <v:imagedata r:id="rId53" o:title=""/>
          </v:shape>
          <o:OLEObject Type="Embed" ProgID="Equation.3" ShapeID="_x0000_i1056" DrawAspect="Content" ObjectID="_1786878691" r:id="rId59"/>
        </w:object>
      </w:r>
      <w:r>
        <w:rPr>
          <w:rFonts w:hint="eastAsia"/>
          <w:bCs/>
          <w:sz w:val="24"/>
          <w:szCs w:val="24"/>
        </w:rPr>
        <w:t>的</w:t>
      </w:r>
      <w:r>
        <w:rPr>
          <w:rFonts w:hint="eastAsia"/>
          <w:bCs/>
          <w:sz w:val="24"/>
          <w:szCs w:val="24"/>
          <w:lang w:val="zh-CN"/>
        </w:rPr>
        <w:t>质量贡献度分数</w:t>
      </w:r>
      <w:r>
        <w:rPr>
          <w:rFonts w:hint="eastAsia"/>
          <w:bCs/>
          <w:sz w:val="24"/>
          <w:szCs w:val="24"/>
          <w:lang w:val="zh-CN"/>
        </w:rPr>
        <w:object w:dxaOrig="420" w:dyaOrig="400">
          <v:shape id="_x0000_i1057" type="#_x0000_t75" style="width:21pt;height:20pt" o:ole="">
            <v:imagedata r:id="rId60" o:title=""/>
          </v:shape>
          <o:OLEObject Type="Embed" ProgID="Equation.3" ShapeID="_x0000_i1057" DrawAspect="Content" ObjectID="_1786878692" r:id="rId61"/>
        </w:object>
      </w:r>
      <w:r>
        <w:rPr>
          <w:rFonts w:hint="eastAsia"/>
          <w:bCs/>
          <w:sz w:val="24"/>
          <w:szCs w:val="24"/>
          <w:lang w:val="zh-CN"/>
        </w:rPr>
        <w:t>：</w:t>
      </w:r>
    </w:p>
    <w:p w:rsidR="00C532AE" w:rsidRDefault="00E41171">
      <w:pPr>
        <w:spacing w:line="360" w:lineRule="auto"/>
        <w:ind w:firstLineChars="200" w:firstLine="480"/>
        <w:rPr>
          <w:bCs/>
          <w:sz w:val="24"/>
          <w:szCs w:val="24"/>
          <w:lang w:val="zh-CN"/>
        </w:rPr>
      </w:pPr>
      <w:r>
        <w:rPr>
          <w:rFonts w:hint="eastAsia"/>
          <w:bCs/>
          <w:sz w:val="24"/>
          <w:szCs w:val="24"/>
          <w:lang w:val="zh-CN"/>
        </w:rPr>
        <w:object w:dxaOrig="2780" w:dyaOrig="600">
          <v:shape id="_x0000_i1058" type="#_x0000_t75" style="width:139pt;height:30pt" o:ole="">
            <v:imagedata r:id="rId62" o:title=""/>
          </v:shape>
          <o:OLEObject Type="Embed" ProgID="Equation.3" ShapeID="_x0000_i1058" DrawAspect="Content" ObjectID="_1786878693" r:id="rId63"/>
        </w:object>
      </w:r>
    </w:p>
    <w:p w:rsidR="00C532AE" w:rsidRDefault="00E41171">
      <w:pPr>
        <w:spacing w:line="360" w:lineRule="auto"/>
        <w:ind w:firstLineChars="200" w:firstLine="480"/>
        <w:rPr>
          <w:bCs/>
          <w:sz w:val="24"/>
          <w:szCs w:val="24"/>
          <w:lang w:val="zh-CN"/>
        </w:rPr>
      </w:pPr>
      <w:r>
        <w:rPr>
          <w:rFonts w:hint="eastAsia"/>
          <w:bCs/>
          <w:sz w:val="24"/>
          <w:szCs w:val="24"/>
          <w:lang w:val="zh-CN"/>
        </w:rPr>
        <w:t>其中，</w:t>
      </w:r>
      <w:r>
        <w:rPr>
          <w:rFonts w:hint="eastAsia"/>
          <w:bCs/>
          <w:sz w:val="24"/>
          <w:szCs w:val="24"/>
          <w:lang w:val="zh-CN"/>
        </w:rPr>
        <w:object w:dxaOrig="1520" w:dyaOrig="400">
          <v:shape id="_x0000_i1059" type="#_x0000_t75" style="width:76pt;height:20pt" o:ole="">
            <v:imagedata r:id="rId64" o:title=""/>
          </v:shape>
          <o:OLEObject Type="Embed" ProgID="Equation.3" ShapeID="_x0000_i1059" DrawAspect="Content" ObjectID="_1786878694" r:id="rId65"/>
        </w:object>
      </w:r>
      <w:r>
        <w:rPr>
          <w:rFonts w:hint="eastAsia"/>
          <w:bCs/>
          <w:sz w:val="24"/>
          <w:szCs w:val="24"/>
          <w:lang w:val="zh-CN"/>
        </w:rPr>
        <w:t>表示边缘云服务器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时刻模型</w:t>
      </w:r>
      <w:r>
        <w:rPr>
          <w:rFonts w:hint="eastAsia"/>
          <w:bCs/>
          <w:sz w:val="24"/>
          <w:szCs w:val="24"/>
          <w:lang w:val="zh-CN"/>
        </w:rPr>
        <w:object w:dxaOrig="420" w:dyaOrig="400">
          <v:shape id="_x0000_i1060" type="#_x0000_t75" style="width:21pt;height:20pt" o:ole="">
            <v:imagedata r:id="rId53" o:title=""/>
          </v:shape>
          <o:OLEObject Type="Embed" ProgID="Equation.3" ShapeID="_x0000_i1060" DrawAspect="Content" ObjectID="_1786878695" r:id="rId66"/>
        </w:object>
      </w:r>
      <w:r>
        <w:rPr>
          <w:rFonts w:hint="eastAsia"/>
          <w:bCs/>
          <w:sz w:val="24"/>
          <w:szCs w:val="24"/>
          <w:lang w:val="zh-CN"/>
        </w:rPr>
        <w:t>在中心云服务器测试集</w:t>
      </w:r>
      <w:r>
        <w:rPr>
          <w:rFonts w:hint="eastAsia"/>
          <w:bCs/>
          <w:sz w:val="24"/>
          <w:szCs w:val="24"/>
          <w:lang w:val="zh-CN"/>
        </w:rPr>
        <w:object w:dxaOrig="597" w:dyaOrig="358">
          <v:shape id="_x0000_i1061" type="#_x0000_t75" style="width:29.85pt;height:17.9pt" o:ole="">
            <v:imagedata r:id="rId64" o:title="" cropleft="31636f" cropright="5203f"/>
          </v:shape>
          <o:OLEObject Type="Embed" ProgID="Equation.3" ShapeID="_x0000_i1061" DrawAspect="Content" ObjectID="_1786878696" r:id="rId67"/>
        </w:object>
      </w:r>
      <w:r>
        <w:rPr>
          <w:rFonts w:hint="eastAsia"/>
          <w:bCs/>
          <w:sz w:val="24"/>
          <w:szCs w:val="24"/>
          <w:lang w:val="zh-CN"/>
        </w:rPr>
        <w:t>中的表现；</w:t>
      </w:r>
    </w:p>
    <w:p w:rsidR="00C532AE" w:rsidRDefault="00E41171">
      <w:pPr>
        <w:spacing w:line="360" w:lineRule="auto"/>
        <w:ind w:firstLineChars="200" w:firstLine="480"/>
        <w:rPr>
          <w:bCs/>
          <w:sz w:val="24"/>
          <w:szCs w:val="24"/>
          <w:lang w:val="zh-CN"/>
        </w:rPr>
      </w:pPr>
      <w:r>
        <w:rPr>
          <w:rFonts w:hint="eastAsia"/>
          <w:bCs/>
          <w:sz w:val="24"/>
          <w:szCs w:val="24"/>
          <w:lang w:val="zh-CN"/>
        </w:rPr>
        <w:t>如果质量贡献度分数</w:t>
      </w:r>
      <w:r>
        <w:rPr>
          <w:rFonts w:hint="eastAsia"/>
          <w:bCs/>
          <w:sz w:val="24"/>
          <w:szCs w:val="24"/>
          <w:lang w:val="zh-CN"/>
        </w:rPr>
        <w:object w:dxaOrig="420" w:dyaOrig="400">
          <v:shape id="_x0000_i1062" type="#_x0000_t75" style="width:21pt;height:20pt" o:ole="">
            <v:imagedata r:id="rId60" o:title=""/>
          </v:shape>
          <o:OLEObject Type="Embed" ProgID="Equation.3" ShapeID="_x0000_i1062" DrawAspect="Content" ObjectID="_1786878697" r:id="rId68"/>
        </w:object>
      </w:r>
      <w:r>
        <w:rPr>
          <w:rFonts w:hint="eastAsia"/>
          <w:bCs/>
          <w:sz w:val="24"/>
          <w:szCs w:val="24"/>
          <w:lang w:val="zh-CN"/>
        </w:rPr>
        <w:t>大于</w:t>
      </w:r>
      <w:ins w:id="0" w:author="YG" w:date="2024-09-03T13:41:00Z">
        <w:r>
          <w:rPr>
            <w:rFonts w:hint="eastAsia"/>
            <w:bCs/>
            <w:sz w:val="24"/>
            <w:szCs w:val="24"/>
          </w:rPr>
          <w:t>预设的</w:t>
        </w:r>
        <w:r>
          <w:rPr>
            <w:rFonts w:hint="eastAsia"/>
            <w:bCs/>
            <w:sz w:val="24"/>
            <w:szCs w:val="24"/>
            <w:lang w:val="zh-CN"/>
          </w:rPr>
          <w:t>质量贡献度</w:t>
        </w:r>
      </w:ins>
      <w:ins w:id="1" w:author="YG" w:date="2024-09-03T13:40:00Z">
        <w:r>
          <w:rPr>
            <w:rFonts w:hint="eastAsia"/>
            <w:bCs/>
            <w:sz w:val="24"/>
            <w:szCs w:val="24"/>
          </w:rPr>
          <w:t>阈值</w:t>
        </w:r>
      </w:ins>
      <w:r>
        <w:rPr>
          <w:rFonts w:hint="eastAsia"/>
          <w:bCs/>
          <w:sz w:val="24"/>
          <w:szCs w:val="24"/>
          <w:lang w:val="zh-CN"/>
        </w:rPr>
        <w:object w:dxaOrig="279" w:dyaOrig="320">
          <v:shape id="_x0000_i1063" type="#_x0000_t75" style="width:13.95pt;height:16pt" o:ole="">
            <v:imagedata r:id="rId69" o:title=""/>
          </v:shape>
          <o:OLEObject Type="Embed" ProgID="Equation.3" ShapeID="_x0000_i1063" DrawAspect="Content" ObjectID="_1786878698" r:id="rId70"/>
        </w:object>
      </w:r>
      <w:r>
        <w:rPr>
          <w:rFonts w:hint="eastAsia"/>
          <w:bCs/>
          <w:sz w:val="24"/>
          <w:szCs w:val="24"/>
          <w:lang w:val="zh-CN"/>
        </w:rPr>
        <w:t>，则加入聚合列表</w:t>
      </w:r>
      <w:r>
        <w:rPr>
          <w:rFonts w:hint="eastAsia"/>
          <w:bCs/>
          <w:sz w:val="24"/>
          <w:szCs w:val="24"/>
          <w:lang w:val="zh-CN"/>
        </w:rPr>
        <w:object w:dxaOrig="440" w:dyaOrig="320">
          <v:shape id="_x0000_i1064" type="#_x0000_t75" style="width:22pt;height:16pt" o:ole="">
            <v:imagedata r:id="rId71" o:title=""/>
          </v:shape>
          <o:OLEObject Type="Embed" ProgID="Equation.3" ShapeID="_x0000_i1064" DrawAspect="Content" ObjectID="_1786878699" r:id="rId72"/>
        </w:object>
      </w:r>
      <w:r>
        <w:rPr>
          <w:rFonts w:hint="eastAsia"/>
          <w:bCs/>
          <w:sz w:val="24"/>
          <w:szCs w:val="24"/>
          <w:lang w:val="zh-CN"/>
        </w:rPr>
        <w:t>；并通过下式对质量贡献度分数</w:t>
      </w:r>
      <w:r>
        <w:rPr>
          <w:rFonts w:hint="eastAsia"/>
          <w:bCs/>
          <w:sz w:val="24"/>
          <w:szCs w:val="24"/>
          <w:lang w:val="zh-CN"/>
        </w:rPr>
        <w:object w:dxaOrig="420" w:dyaOrig="400">
          <v:shape id="_x0000_i1065" type="#_x0000_t75" style="width:21pt;height:20pt" o:ole="">
            <v:imagedata r:id="rId60" o:title=""/>
          </v:shape>
          <o:OLEObject Type="Embed" ProgID="Equation.3" ShapeID="_x0000_i1065" DrawAspect="Content" ObjectID="_1786878700" r:id="rId73"/>
        </w:object>
      </w:r>
      <w:r>
        <w:rPr>
          <w:rFonts w:hint="eastAsia"/>
          <w:bCs/>
          <w:sz w:val="24"/>
          <w:szCs w:val="24"/>
          <w:lang w:val="zh-CN"/>
        </w:rPr>
        <w:t>进行归一化得到</w:t>
      </w:r>
      <w:r>
        <w:rPr>
          <w:rFonts w:hint="eastAsia"/>
          <w:bCs/>
          <w:sz w:val="24"/>
          <w:szCs w:val="24"/>
          <w:lang w:val="zh-CN"/>
        </w:rPr>
        <w:t>RSU</w:t>
      </w:r>
      <w:r>
        <w:rPr>
          <w:rFonts w:hint="eastAsia"/>
          <w:bCs/>
          <w:sz w:val="24"/>
          <w:szCs w:val="24"/>
          <w:lang w:val="zh-CN"/>
        </w:rPr>
        <w:t>模型的</w:t>
      </w:r>
      <w:commentRangeStart w:id="2"/>
      <w:r>
        <w:rPr>
          <w:rFonts w:hint="eastAsia"/>
          <w:bCs/>
          <w:sz w:val="24"/>
          <w:szCs w:val="24"/>
          <w:lang w:val="zh-CN"/>
        </w:rPr>
        <w:t>聚合权重</w:t>
      </w:r>
      <w:r w:rsidR="00490880">
        <w:rPr>
          <w:rFonts w:hint="eastAsia"/>
          <w:bCs/>
          <w:position w:val="-12"/>
          <w:sz w:val="24"/>
          <w:szCs w:val="24"/>
          <w:lang w:val="zh-CN"/>
        </w:rPr>
        <w:object w:dxaOrig="440" w:dyaOrig="400">
          <v:shape id="_x0000_i1152" type="#_x0000_t75" style="width:22pt;height:20pt" o:ole="">
            <v:imagedata r:id="rId74" o:title=""/>
          </v:shape>
          <o:OLEObject Type="Embed" ProgID="Equation.3" ShapeID="_x0000_i1152" DrawAspect="Content" ObjectID="_1786878701" r:id="rId75"/>
        </w:object>
      </w:r>
      <w:commentRangeEnd w:id="2"/>
      <w:r>
        <w:commentReference w:id="2"/>
      </w:r>
      <w:r>
        <w:rPr>
          <w:rFonts w:hint="eastAsia"/>
          <w:bCs/>
          <w:sz w:val="24"/>
          <w:szCs w:val="24"/>
          <w:lang w:val="zh-CN"/>
        </w:rPr>
        <w:t>；</w:t>
      </w:r>
    </w:p>
    <w:p w:rsidR="00C532AE" w:rsidRDefault="00490880">
      <w:pPr>
        <w:spacing w:line="360" w:lineRule="auto"/>
        <w:ind w:firstLineChars="200" w:firstLine="480"/>
        <w:rPr>
          <w:bCs/>
          <w:sz w:val="24"/>
          <w:szCs w:val="24"/>
          <w:lang w:val="zh-CN"/>
        </w:rPr>
      </w:pPr>
      <w:r>
        <w:rPr>
          <w:rFonts w:hint="eastAsia"/>
          <w:bCs/>
          <w:position w:val="-50"/>
          <w:sz w:val="24"/>
          <w:szCs w:val="24"/>
          <w:lang w:val="zh-CN"/>
        </w:rPr>
        <w:object w:dxaOrig="1620" w:dyaOrig="940">
          <v:shape id="_x0000_i1151" type="#_x0000_t75" style="width:81pt;height:47pt" o:ole="">
            <v:imagedata r:id="rId77" o:title=""/>
          </v:shape>
          <o:OLEObject Type="Embed" ProgID="Equation.3" ShapeID="_x0000_i1151" DrawAspect="Content" ObjectID="_1786878702" r:id="rId78"/>
        </w:object>
      </w:r>
      <w:bookmarkStart w:id="3" w:name="_GoBack"/>
      <w:bookmarkEnd w:id="3"/>
    </w:p>
    <w:p w:rsidR="00C532AE" w:rsidRDefault="00E41171">
      <w:pPr>
        <w:spacing w:line="360" w:lineRule="auto"/>
        <w:ind w:firstLineChars="200" w:firstLine="480"/>
        <w:rPr>
          <w:bCs/>
          <w:sz w:val="24"/>
          <w:szCs w:val="24"/>
          <w:lang w:val="zh-CN"/>
        </w:rPr>
      </w:pPr>
      <w:r>
        <w:rPr>
          <w:rFonts w:hint="eastAsia"/>
          <w:bCs/>
          <w:sz w:val="24"/>
          <w:szCs w:val="24"/>
          <w:lang w:val="zh-CN"/>
        </w:rPr>
        <w:t>中心云服务器</w:t>
      </w:r>
      <w:r>
        <w:rPr>
          <w:rFonts w:cs="宋体" w:hint="eastAsia"/>
          <w:kern w:val="0"/>
          <w:sz w:val="24"/>
          <w:szCs w:val="24"/>
          <w:lang w:bidi="ar"/>
        </w:rPr>
        <w:t>将收到的本地模型</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hint="eastAsia"/>
          <w:bCs/>
          <w:sz w:val="24"/>
          <w:szCs w:val="24"/>
          <w:lang w:val="zh-CN"/>
        </w:rPr>
        <w:t>通过聚合权重进行聚合并得到</w:t>
      </w:r>
      <w:r>
        <w:rPr>
          <w:rFonts w:hint="eastAsia"/>
          <w:bCs/>
          <w:sz w:val="24"/>
          <w:szCs w:val="24"/>
          <w:lang w:val="zh-CN"/>
        </w:rPr>
        <w:t>t+1</w:t>
      </w:r>
      <w:r>
        <w:rPr>
          <w:rFonts w:hint="eastAsia"/>
          <w:bCs/>
          <w:sz w:val="24"/>
          <w:szCs w:val="24"/>
          <w:lang w:val="zh-CN"/>
        </w:rPr>
        <w:t>时刻的全局模型</w:t>
      </w:r>
      <w:r w:rsidR="00490880">
        <w:rPr>
          <w:rFonts w:hint="eastAsia"/>
          <w:bCs/>
          <w:position w:val="-30"/>
          <w:sz w:val="24"/>
          <w:szCs w:val="24"/>
          <w:lang w:val="zh-CN"/>
        </w:rPr>
        <w:object w:dxaOrig="2220" w:dyaOrig="580">
          <v:shape id="_x0000_i1150" type="#_x0000_t75" style="width:111pt;height:29pt" o:ole="">
            <v:imagedata r:id="rId79" o:title=""/>
          </v:shape>
          <o:OLEObject Type="Embed" ProgID="Equation.3" ShapeID="_x0000_i1150" DrawAspect="Content" ObjectID="_1786878703" r:id="rId80"/>
        </w:object>
      </w:r>
      <w:r>
        <w:rPr>
          <w:rFonts w:hint="eastAsia"/>
          <w:bCs/>
          <w:sz w:val="24"/>
          <w:szCs w:val="24"/>
          <w:lang w:val="zh-CN"/>
        </w:rPr>
        <w:t>。</w:t>
      </w:r>
    </w:p>
    <w:p w:rsidR="00C532AE" w:rsidRDefault="00E41171">
      <w:pPr>
        <w:spacing w:line="360" w:lineRule="auto"/>
        <w:ind w:firstLineChars="200" w:firstLine="480"/>
        <w:rPr>
          <w:bCs/>
          <w:sz w:val="24"/>
          <w:szCs w:val="24"/>
        </w:rPr>
      </w:pPr>
      <w:r>
        <w:rPr>
          <w:rFonts w:hint="eastAsia"/>
          <w:bCs/>
          <w:sz w:val="24"/>
          <w:szCs w:val="24"/>
        </w:rPr>
        <w:t>9.</w:t>
      </w:r>
      <w:r>
        <w:rPr>
          <w:rFonts w:hint="eastAsia"/>
          <w:bCs/>
          <w:sz w:val="24"/>
          <w:szCs w:val="24"/>
        </w:rPr>
        <w:t>一种电子设备，其特征在于，所述电子设备包括处理器和存储器，所述存储器中存储有至少一条指令、至少一段程序、代码集或指令集，所述至少一条指令、所述至少一段程序、所述代码集或指令集由所述处理器加载并执行，以实现</w:t>
      </w:r>
      <w:proofErr w:type="gramStart"/>
      <w:r>
        <w:rPr>
          <w:rFonts w:hint="eastAsia"/>
          <w:bCs/>
          <w:sz w:val="24"/>
          <w:szCs w:val="24"/>
        </w:rPr>
        <w:t>如权利</w:t>
      </w:r>
      <w:proofErr w:type="gramEnd"/>
      <w:r>
        <w:rPr>
          <w:rFonts w:hint="eastAsia"/>
          <w:bCs/>
          <w:sz w:val="24"/>
          <w:szCs w:val="24"/>
        </w:rPr>
        <w:t>要求</w:t>
      </w:r>
      <w:r>
        <w:rPr>
          <w:rFonts w:hint="eastAsia"/>
          <w:bCs/>
          <w:sz w:val="24"/>
          <w:szCs w:val="24"/>
        </w:rPr>
        <w:t>1</w:t>
      </w:r>
      <w:r>
        <w:rPr>
          <w:rFonts w:hint="eastAsia"/>
          <w:bCs/>
          <w:sz w:val="24"/>
          <w:szCs w:val="24"/>
        </w:rPr>
        <w:t>至</w:t>
      </w:r>
      <w:r>
        <w:rPr>
          <w:rFonts w:hint="eastAsia"/>
          <w:bCs/>
          <w:sz w:val="24"/>
          <w:szCs w:val="24"/>
        </w:rPr>
        <w:t>7</w:t>
      </w:r>
      <w:r>
        <w:rPr>
          <w:rFonts w:hint="eastAsia"/>
          <w:bCs/>
          <w:sz w:val="24"/>
          <w:szCs w:val="24"/>
        </w:rPr>
        <w:t>任一所述的</w:t>
      </w:r>
      <w:r>
        <w:rPr>
          <w:rFonts w:hint="eastAsia"/>
          <w:bCs/>
          <w:sz w:val="24"/>
          <w:szCs w:val="24"/>
          <w:lang w:val="zh-CN"/>
        </w:rPr>
        <w:t>基于</w:t>
      </w:r>
      <w:r>
        <w:rPr>
          <w:rFonts w:hint="eastAsia"/>
          <w:bCs/>
          <w:sz w:val="24"/>
          <w:szCs w:val="24"/>
          <w:lang w:val="zh-CN"/>
        </w:rPr>
        <w:t>Cybertwin</w:t>
      </w:r>
      <w:r>
        <w:rPr>
          <w:rFonts w:hint="eastAsia"/>
          <w:bCs/>
          <w:sz w:val="24"/>
          <w:szCs w:val="24"/>
          <w:lang w:val="zh-CN"/>
        </w:rPr>
        <w:t>的双层车联网联邦学习框架构造方法</w:t>
      </w:r>
      <w:r>
        <w:rPr>
          <w:rFonts w:hint="eastAsia"/>
          <w:bCs/>
          <w:sz w:val="24"/>
          <w:szCs w:val="24"/>
        </w:rPr>
        <w:t>。</w:t>
      </w:r>
    </w:p>
    <w:p w:rsidR="00C532AE" w:rsidRDefault="00E41171">
      <w:pPr>
        <w:spacing w:line="360" w:lineRule="auto"/>
        <w:ind w:firstLineChars="200" w:firstLine="480"/>
        <w:rPr>
          <w:sz w:val="24"/>
          <w:szCs w:val="24"/>
        </w:rPr>
      </w:pPr>
      <w:r>
        <w:rPr>
          <w:rFonts w:hint="eastAsia"/>
          <w:bCs/>
          <w:sz w:val="24"/>
          <w:szCs w:val="24"/>
        </w:rPr>
        <w:t>10.</w:t>
      </w:r>
      <w:r>
        <w:rPr>
          <w:rFonts w:hint="eastAsia"/>
          <w:bCs/>
          <w:sz w:val="24"/>
          <w:szCs w:val="24"/>
        </w:rPr>
        <w:t>一种计算机可读存储介质，其特征在于，所述存储介质中存储有至少一条指令、至少一段程序、代码集或指令集，所述至少一条指令、所述至少一段程序、所述代码集或指令集由处理器加载并执行以实现</w:t>
      </w:r>
      <w:proofErr w:type="gramStart"/>
      <w:r>
        <w:rPr>
          <w:rFonts w:hint="eastAsia"/>
          <w:bCs/>
          <w:sz w:val="24"/>
          <w:szCs w:val="24"/>
        </w:rPr>
        <w:t>如权利</w:t>
      </w:r>
      <w:proofErr w:type="gramEnd"/>
      <w:r>
        <w:rPr>
          <w:rFonts w:hint="eastAsia"/>
          <w:bCs/>
          <w:sz w:val="24"/>
          <w:szCs w:val="24"/>
        </w:rPr>
        <w:t>要求</w:t>
      </w:r>
      <w:r>
        <w:rPr>
          <w:rFonts w:hint="eastAsia"/>
          <w:bCs/>
          <w:sz w:val="24"/>
          <w:szCs w:val="24"/>
        </w:rPr>
        <w:t>1</w:t>
      </w:r>
      <w:r>
        <w:rPr>
          <w:rFonts w:hint="eastAsia"/>
          <w:bCs/>
          <w:sz w:val="24"/>
          <w:szCs w:val="24"/>
        </w:rPr>
        <w:t>至</w:t>
      </w:r>
      <w:r>
        <w:rPr>
          <w:rFonts w:hint="eastAsia"/>
          <w:bCs/>
          <w:sz w:val="24"/>
          <w:szCs w:val="24"/>
        </w:rPr>
        <w:t>7</w:t>
      </w:r>
      <w:r>
        <w:rPr>
          <w:rFonts w:hint="eastAsia"/>
          <w:bCs/>
          <w:sz w:val="24"/>
          <w:szCs w:val="24"/>
        </w:rPr>
        <w:t>任一所述的</w:t>
      </w:r>
      <w:r>
        <w:rPr>
          <w:rFonts w:hint="eastAsia"/>
          <w:bCs/>
          <w:sz w:val="24"/>
          <w:szCs w:val="24"/>
          <w:lang w:val="zh-CN"/>
        </w:rPr>
        <w:t>基于</w:t>
      </w:r>
      <w:r>
        <w:rPr>
          <w:rFonts w:hint="eastAsia"/>
          <w:bCs/>
          <w:sz w:val="24"/>
          <w:szCs w:val="24"/>
          <w:lang w:val="zh-CN"/>
        </w:rPr>
        <w:t>Cyb</w:t>
      </w:r>
      <w:r>
        <w:rPr>
          <w:rFonts w:hint="eastAsia"/>
          <w:bCs/>
          <w:sz w:val="24"/>
          <w:szCs w:val="24"/>
          <w:lang w:val="zh-CN"/>
        </w:rPr>
        <w:t>ertwin</w:t>
      </w:r>
      <w:r>
        <w:rPr>
          <w:rFonts w:hint="eastAsia"/>
          <w:bCs/>
          <w:sz w:val="24"/>
          <w:szCs w:val="24"/>
          <w:lang w:val="zh-CN"/>
        </w:rPr>
        <w:t>的双层车联网联邦学习框架构造方法</w:t>
      </w:r>
      <w:r>
        <w:rPr>
          <w:rFonts w:hint="eastAsia"/>
          <w:bCs/>
          <w:sz w:val="24"/>
          <w:szCs w:val="24"/>
        </w:rPr>
        <w:t>。</w:t>
      </w:r>
    </w:p>
    <w:p w:rsidR="00C532AE" w:rsidRDefault="00C532AE">
      <w:pPr>
        <w:adjustRightInd w:val="0"/>
        <w:snapToGrid w:val="0"/>
        <w:spacing w:line="360" w:lineRule="auto"/>
        <w:jc w:val="left"/>
        <w:rPr>
          <w:sz w:val="24"/>
          <w:szCs w:val="24"/>
          <w:highlight w:val="yellow"/>
        </w:rPr>
        <w:sectPr w:rsidR="00C532AE">
          <w:headerReference w:type="default" r:id="rId81"/>
          <w:footerReference w:type="default" r:id="rId82"/>
          <w:pgSz w:w="11906" w:h="16838"/>
          <w:pgMar w:top="851" w:right="851" w:bottom="851" w:left="851" w:header="851" w:footer="851" w:gutter="0"/>
          <w:pgNumType w:start="1"/>
          <w:cols w:space="720"/>
          <w:docGrid w:type="lines" w:linePitch="312"/>
        </w:sectPr>
      </w:pPr>
    </w:p>
    <w:p w:rsidR="00C532AE" w:rsidRDefault="00E41171">
      <w:pPr>
        <w:spacing w:line="360" w:lineRule="auto"/>
        <w:jc w:val="center"/>
        <w:rPr>
          <w:sz w:val="24"/>
          <w:szCs w:val="24"/>
        </w:rPr>
      </w:pPr>
      <w:r>
        <w:rPr>
          <w:rFonts w:hint="eastAsia"/>
          <w:sz w:val="24"/>
          <w:szCs w:val="24"/>
        </w:rPr>
        <w:lastRenderedPageBreak/>
        <w:t>说明书</w:t>
      </w:r>
    </w:p>
    <w:p w:rsidR="00C532AE" w:rsidRDefault="00E41171">
      <w:pPr>
        <w:spacing w:line="360" w:lineRule="auto"/>
        <w:jc w:val="center"/>
        <w:rPr>
          <w:b/>
          <w:sz w:val="24"/>
          <w:szCs w:val="24"/>
        </w:rPr>
      </w:pPr>
      <w:r>
        <w:rPr>
          <w:rFonts w:hint="eastAsia"/>
          <w:b/>
          <w:sz w:val="24"/>
          <w:szCs w:val="24"/>
        </w:rPr>
        <w:t>一种基于</w:t>
      </w:r>
      <w:proofErr w:type="spellStart"/>
      <w:r>
        <w:rPr>
          <w:rFonts w:hint="eastAsia"/>
          <w:b/>
          <w:sz w:val="24"/>
          <w:szCs w:val="24"/>
        </w:rPr>
        <w:t>Cybertwin</w:t>
      </w:r>
      <w:proofErr w:type="spellEnd"/>
      <w:r>
        <w:rPr>
          <w:rFonts w:hint="eastAsia"/>
          <w:b/>
          <w:sz w:val="24"/>
          <w:szCs w:val="24"/>
        </w:rPr>
        <w:t>的双层车联网联邦学习框架构造方法</w:t>
      </w:r>
    </w:p>
    <w:p w:rsidR="00C532AE" w:rsidRDefault="00C532AE">
      <w:pPr>
        <w:spacing w:line="360" w:lineRule="auto"/>
        <w:jc w:val="center"/>
        <w:rPr>
          <w:b/>
          <w:sz w:val="24"/>
          <w:szCs w:val="24"/>
        </w:rPr>
      </w:pPr>
    </w:p>
    <w:p w:rsidR="00C532AE" w:rsidRDefault="00E41171">
      <w:pPr>
        <w:pStyle w:val="20"/>
        <w:adjustRightInd w:val="0"/>
        <w:snapToGrid w:val="0"/>
        <w:spacing w:line="360" w:lineRule="auto"/>
        <w:ind w:firstLine="0"/>
        <w:rPr>
          <w:rFonts w:ascii="Times New Roman"/>
          <w:b/>
          <w:sz w:val="24"/>
          <w:szCs w:val="24"/>
        </w:rPr>
      </w:pPr>
      <w:r>
        <w:rPr>
          <w:rFonts w:ascii="Times New Roman"/>
          <w:b/>
          <w:sz w:val="24"/>
          <w:szCs w:val="24"/>
        </w:rPr>
        <w:t>技术领域</w:t>
      </w:r>
    </w:p>
    <w:p w:rsidR="00C532AE" w:rsidRDefault="00E41171">
      <w:pPr>
        <w:pStyle w:val="20"/>
        <w:adjustRightInd w:val="0"/>
        <w:snapToGrid w:val="0"/>
        <w:spacing w:line="360" w:lineRule="auto"/>
        <w:ind w:firstLineChars="200"/>
        <w:rPr>
          <w:rFonts w:ascii="Times New Roman"/>
          <w:sz w:val="24"/>
          <w:szCs w:val="24"/>
        </w:rPr>
      </w:pPr>
      <w:r>
        <w:rPr>
          <w:rFonts w:ascii="Times New Roman" w:hint="eastAsia"/>
          <w:sz w:val="24"/>
          <w:szCs w:val="24"/>
        </w:rPr>
        <w:t>本发明</w:t>
      </w:r>
      <w:r>
        <w:rPr>
          <w:rFonts w:ascii="Times New Roman"/>
          <w:sz w:val="24"/>
          <w:szCs w:val="24"/>
        </w:rPr>
        <w:t>涉及</w:t>
      </w:r>
      <w:r>
        <w:rPr>
          <w:rFonts w:ascii="Times New Roman" w:hint="eastAsia"/>
          <w:bCs/>
          <w:sz w:val="24"/>
          <w:szCs w:val="24"/>
          <w:lang w:val="zh-CN"/>
        </w:rPr>
        <w:t>联邦学习</w:t>
      </w:r>
      <w:r>
        <w:rPr>
          <w:rFonts w:ascii="Times New Roman"/>
          <w:sz w:val="24"/>
          <w:szCs w:val="24"/>
        </w:rPr>
        <w:t>技术领域</w:t>
      </w:r>
      <w:r>
        <w:rPr>
          <w:rFonts w:ascii="Times New Roman" w:hint="eastAsia"/>
          <w:sz w:val="24"/>
          <w:szCs w:val="24"/>
        </w:rPr>
        <w:t>，</w:t>
      </w:r>
      <w:r>
        <w:rPr>
          <w:rFonts w:ascii="Times New Roman"/>
          <w:sz w:val="24"/>
          <w:szCs w:val="24"/>
        </w:rPr>
        <w:t>具体涉及</w:t>
      </w:r>
      <w:r>
        <w:rPr>
          <w:rFonts w:ascii="Times New Roman" w:hint="eastAsia"/>
          <w:sz w:val="24"/>
          <w:szCs w:val="24"/>
        </w:rPr>
        <w:t>一种基于</w:t>
      </w:r>
      <w:proofErr w:type="spellStart"/>
      <w:r>
        <w:rPr>
          <w:rFonts w:ascii="Times New Roman" w:hint="eastAsia"/>
          <w:sz w:val="24"/>
          <w:szCs w:val="24"/>
        </w:rPr>
        <w:t>Cybertwin</w:t>
      </w:r>
      <w:proofErr w:type="spellEnd"/>
      <w:r>
        <w:rPr>
          <w:rFonts w:ascii="Times New Roman" w:hint="eastAsia"/>
          <w:sz w:val="24"/>
          <w:szCs w:val="24"/>
        </w:rPr>
        <w:t>的双层车联网联邦学习框架构造方法</w:t>
      </w:r>
      <w:r>
        <w:rPr>
          <w:rFonts w:ascii="Times New Roman"/>
          <w:sz w:val="24"/>
          <w:szCs w:val="24"/>
        </w:rPr>
        <w:t>。</w:t>
      </w:r>
    </w:p>
    <w:p w:rsidR="00C532AE" w:rsidRDefault="00E41171">
      <w:pPr>
        <w:adjustRightInd w:val="0"/>
        <w:snapToGrid w:val="0"/>
        <w:spacing w:line="360" w:lineRule="auto"/>
        <w:rPr>
          <w:b/>
          <w:sz w:val="24"/>
          <w:szCs w:val="24"/>
        </w:rPr>
      </w:pPr>
      <w:r>
        <w:rPr>
          <w:b/>
          <w:sz w:val="24"/>
          <w:szCs w:val="24"/>
        </w:rPr>
        <w:t>背景技术</w:t>
      </w:r>
    </w:p>
    <w:p w:rsidR="00C532AE" w:rsidRDefault="00E41171">
      <w:pPr>
        <w:adjustRightInd w:val="0"/>
        <w:snapToGrid w:val="0"/>
        <w:spacing w:line="360" w:lineRule="auto"/>
        <w:ind w:firstLineChars="200" w:firstLine="480"/>
        <w:rPr>
          <w:bCs/>
          <w:sz w:val="24"/>
          <w:szCs w:val="24"/>
        </w:rPr>
      </w:pPr>
      <w:r>
        <w:rPr>
          <w:rFonts w:hint="eastAsia"/>
          <w:bCs/>
          <w:sz w:val="24"/>
          <w:szCs w:val="24"/>
        </w:rPr>
        <w:t>工业是物联网应用的重要领域，随着科学技术的不断发展，车联网已然成为智能制造和工业</w:t>
      </w:r>
      <w:r>
        <w:rPr>
          <w:rFonts w:hint="eastAsia"/>
          <w:bCs/>
          <w:sz w:val="24"/>
          <w:szCs w:val="24"/>
        </w:rPr>
        <w:t>4 .0</w:t>
      </w:r>
      <w:r>
        <w:rPr>
          <w:rFonts w:hint="eastAsia"/>
          <w:bCs/>
          <w:sz w:val="24"/>
          <w:szCs w:val="24"/>
        </w:rPr>
        <w:t>的代名词。各类先进智能技术不断地融入到工业生产的各个环节，如人工智能</w:t>
      </w:r>
      <w:r>
        <w:rPr>
          <w:rFonts w:hint="eastAsia"/>
          <w:bCs/>
          <w:sz w:val="24"/>
          <w:szCs w:val="24"/>
        </w:rPr>
        <w:t>(AI)</w:t>
      </w:r>
      <w:r>
        <w:rPr>
          <w:rFonts w:hint="eastAsia"/>
          <w:bCs/>
          <w:sz w:val="24"/>
          <w:szCs w:val="24"/>
        </w:rPr>
        <w:t>、机器学习、增强</w:t>
      </w:r>
      <w:r>
        <w:rPr>
          <w:rFonts w:hint="eastAsia"/>
          <w:bCs/>
          <w:sz w:val="24"/>
          <w:szCs w:val="24"/>
        </w:rPr>
        <w:t>/</w:t>
      </w:r>
      <w:r>
        <w:rPr>
          <w:rFonts w:hint="eastAsia"/>
          <w:bCs/>
          <w:sz w:val="24"/>
          <w:szCs w:val="24"/>
        </w:rPr>
        <w:t>虚拟现实</w:t>
      </w:r>
      <w:r>
        <w:rPr>
          <w:rFonts w:hint="eastAsia"/>
          <w:bCs/>
          <w:sz w:val="24"/>
          <w:szCs w:val="24"/>
        </w:rPr>
        <w:t>(AR/VR)</w:t>
      </w:r>
      <w:r>
        <w:rPr>
          <w:rFonts w:hint="eastAsia"/>
          <w:bCs/>
          <w:sz w:val="24"/>
          <w:szCs w:val="24"/>
        </w:rPr>
        <w:t>、数字孪生</w:t>
      </w:r>
      <w:r>
        <w:rPr>
          <w:rFonts w:hint="eastAsia"/>
          <w:bCs/>
          <w:sz w:val="24"/>
          <w:szCs w:val="24"/>
        </w:rPr>
        <w:t>/</w:t>
      </w:r>
      <w:r>
        <w:rPr>
          <w:rFonts w:hint="eastAsia"/>
          <w:bCs/>
          <w:sz w:val="24"/>
          <w:szCs w:val="24"/>
        </w:rPr>
        <w:t>线程、云</w:t>
      </w:r>
      <w:r>
        <w:rPr>
          <w:rFonts w:hint="eastAsia"/>
          <w:bCs/>
          <w:sz w:val="24"/>
          <w:szCs w:val="24"/>
        </w:rPr>
        <w:t>/</w:t>
      </w:r>
      <w:r>
        <w:rPr>
          <w:rFonts w:hint="eastAsia"/>
          <w:bCs/>
          <w:sz w:val="24"/>
          <w:szCs w:val="24"/>
        </w:rPr>
        <w:t>边缘计算等智能技术。</w:t>
      </w:r>
    </w:p>
    <w:p w:rsidR="00C532AE" w:rsidRDefault="00E41171">
      <w:pPr>
        <w:pStyle w:val="20"/>
        <w:spacing w:line="360" w:lineRule="auto"/>
        <w:ind w:firstLineChars="200"/>
        <w:rPr>
          <w:rFonts w:ascii="Times New Roman"/>
          <w:sz w:val="24"/>
          <w:szCs w:val="24"/>
        </w:rPr>
      </w:pPr>
      <w:r>
        <w:rPr>
          <w:rFonts w:ascii="Times New Roman" w:hint="eastAsia"/>
          <w:sz w:val="24"/>
          <w:szCs w:val="24"/>
        </w:rPr>
        <w:t>智能车辆是未来交通领域的重要发展趋势，但要实现完全自动驾驶需要面临许多挑战，其中之一是如何获取车辆数据进行模型训练。智能车辆通过多种传感器（如摄像头、激光雷达、超声波传感器、雷达、</w:t>
      </w:r>
      <w:r>
        <w:rPr>
          <w:rFonts w:ascii="Times New Roman" w:hint="eastAsia"/>
          <w:sz w:val="24"/>
          <w:szCs w:val="24"/>
        </w:rPr>
        <w:t>GPS</w:t>
      </w:r>
      <w:r>
        <w:rPr>
          <w:rFonts w:ascii="Times New Roman" w:hint="eastAsia"/>
          <w:sz w:val="24"/>
          <w:szCs w:val="24"/>
        </w:rPr>
        <w:t>等）获取感知信息，其中摄像头每秒可能产生数兆字节的数据。直接上</w:t>
      </w:r>
      <w:proofErr w:type="gramStart"/>
      <w:r>
        <w:rPr>
          <w:rFonts w:ascii="Times New Roman" w:hint="eastAsia"/>
          <w:sz w:val="24"/>
          <w:szCs w:val="24"/>
        </w:rPr>
        <w:t>传所有</w:t>
      </w:r>
      <w:proofErr w:type="gramEnd"/>
      <w:r>
        <w:rPr>
          <w:rFonts w:ascii="Times New Roman" w:hint="eastAsia"/>
          <w:sz w:val="24"/>
          <w:szCs w:val="24"/>
        </w:rPr>
        <w:t>感知数据会</w:t>
      </w:r>
      <w:r>
        <w:rPr>
          <w:rFonts w:ascii="Times New Roman" w:hint="eastAsia"/>
          <w:sz w:val="24"/>
          <w:szCs w:val="24"/>
        </w:rPr>
        <w:t>导致巨大的通信负载和网络资源消耗，并且存在隐私问题。因此，现有研究人员提出了一种分布式联邦学习方案，利用车联网的模型</w:t>
      </w:r>
      <w:proofErr w:type="gramStart"/>
      <w:r>
        <w:rPr>
          <w:rFonts w:ascii="Times New Roman" w:hint="eastAsia"/>
          <w:sz w:val="24"/>
          <w:szCs w:val="24"/>
        </w:rPr>
        <w:t>众包思想</w:t>
      </w:r>
      <w:proofErr w:type="gramEnd"/>
      <w:r>
        <w:rPr>
          <w:rFonts w:ascii="Times New Roman" w:hint="eastAsia"/>
          <w:sz w:val="24"/>
          <w:szCs w:val="24"/>
        </w:rPr>
        <w:t>训练智能车辆的大模型。联邦学习允许多个车辆设备根据本地训练数据协作训练共享全局模型，并通过中心云服务器聚合所有本地模型参数生成改进的全局模型，以减少网络资源消耗和保护车辆设备隐私，为了实现这一目标，现有研究人员提出了基于</w:t>
      </w:r>
      <w:proofErr w:type="spellStart"/>
      <w:r>
        <w:rPr>
          <w:rFonts w:ascii="Times New Roman" w:hint="eastAsia"/>
          <w:sz w:val="24"/>
          <w:szCs w:val="24"/>
        </w:rPr>
        <w:t>Cybertwin</w:t>
      </w:r>
      <w:proofErr w:type="spellEnd"/>
      <w:r>
        <w:rPr>
          <w:rFonts w:ascii="Times New Roman" w:hint="eastAsia"/>
          <w:sz w:val="24"/>
          <w:szCs w:val="24"/>
        </w:rPr>
        <w:t>网络框架的双层联邦学习聚合框架。</w:t>
      </w:r>
    </w:p>
    <w:p w:rsidR="00C532AE" w:rsidRDefault="00E41171">
      <w:pPr>
        <w:pStyle w:val="20"/>
        <w:spacing w:line="360" w:lineRule="auto"/>
        <w:ind w:firstLineChars="200"/>
        <w:rPr>
          <w:rFonts w:ascii="Times New Roman"/>
          <w:sz w:val="24"/>
          <w:szCs w:val="24"/>
        </w:rPr>
      </w:pPr>
      <w:proofErr w:type="spellStart"/>
      <w:r>
        <w:rPr>
          <w:rFonts w:ascii="Times New Roman" w:hint="eastAsia"/>
          <w:sz w:val="24"/>
          <w:szCs w:val="24"/>
        </w:rPr>
        <w:t>Cybertwin</w:t>
      </w:r>
      <w:proofErr w:type="spellEnd"/>
      <w:r>
        <w:rPr>
          <w:rFonts w:ascii="Times New Roman" w:hint="eastAsia"/>
          <w:sz w:val="24"/>
          <w:szCs w:val="24"/>
        </w:rPr>
        <w:t>网络框架提供通信辅助、数据记录器和数字资产三个主要功能，以支持</w:t>
      </w:r>
      <w:proofErr w:type="gramStart"/>
      <w:r>
        <w:rPr>
          <w:rFonts w:ascii="Times New Roman" w:hint="eastAsia"/>
          <w:sz w:val="24"/>
          <w:szCs w:val="24"/>
        </w:rPr>
        <w:t>模型众包训练</w:t>
      </w:r>
      <w:proofErr w:type="gramEnd"/>
      <w:r>
        <w:rPr>
          <w:rFonts w:ascii="Times New Roman" w:hint="eastAsia"/>
          <w:sz w:val="24"/>
          <w:szCs w:val="24"/>
        </w:rPr>
        <w:t>。通信辅助功能确保车辆在</w:t>
      </w:r>
      <w:r>
        <w:rPr>
          <w:rFonts w:ascii="Times New Roman" w:hint="eastAsia"/>
          <w:sz w:val="24"/>
          <w:szCs w:val="24"/>
        </w:rPr>
        <w:t>车联网环境中身份准确性，数据记录器通过分析车辆数据优化交通流量控制和道路维护策略，数字资产结合数字加密和区块链技术保障模型数据的安全性和完整性，并赋予模型数据一定的价值，这些功能为</w:t>
      </w:r>
      <w:proofErr w:type="gramStart"/>
      <w:r>
        <w:rPr>
          <w:rFonts w:ascii="Times New Roman" w:hint="eastAsia"/>
          <w:sz w:val="24"/>
          <w:szCs w:val="24"/>
        </w:rPr>
        <w:t>模型众包提供</w:t>
      </w:r>
      <w:proofErr w:type="gramEnd"/>
      <w:r>
        <w:rPr>
          <w:rFonts w:ascii="Times New Roman" w:hint="eastAsia"/>
          <w:sz w:val="24"/>
          <w:szCs w:val="24"/>
        </w:rPr>
        <w:t>了理论依据和功能支持。</w:t>
      </w:r>
    </w:p>
    <w:p w:rsidR="00C532AE" w:rsidRDefault="00E41171">
      <w:pPr>
        <w:pStyle w:val="20"/>
        <w:spacing w:line="360" w:lineRule="auto"/>
        <w:ind w:firstLineChars="200"/>
        <w:rPr>
          <w:rFonts w:ascii="Times New Roman"/>
          <w:sz w:val="24"/>
          <w:szCs w:val="24"/>
        </w:rPr>
      </w:pPr>
      <w:r>
        <w:rPr>
          <w:rFonts w:ascii="Times New Roman" w:hint="eastAsia"/>
          <w:sz w:val="24"/>
          <w:szCs w:val="24"/>
        </w:rPr>
        <w:t>然而，</w:t>
      </w:r>
      <w:proofErr w:type="gramStart"/>
      <w:r>
        <w:rPr>
          <w:rFonts w:ascii="Times New Roman" w:hint="eastAsia"/>
          <w:sz w:val="24"/>
          <w:szCs w:val="24"/>
        </w:rPr>
        <w:t>模型众包聚合</w:t>
      </w:r>
      <w:proofErr w:type="gramEnd"/>
      <w:r>
        <w:rPr>
          <w:rFonts w:ascii="Times New Roman" w:hint="eastAsia"/>
          <w:sz w:val="24"/>
          <w:szCs w:val="24"/>
        </w:rPr>
        <w:t>大模型存在挑战，分布式网络攻击、</w:t>
      </w:r>
      <w:proofErr w:type="gramStart"/>
      <w:r>
        <w:rPr>
          <w:rFonts w:ascii="Times New Roman" w:hint="eastAsia"/>
          <w:sz w:val="24"/>
          <w:szCs w:val="24"/>
        </w:rPr>
        <w:t>算力和</w:t>
      </w:r>
      <w:proofErr w:type="gramEnd"/>
      <w:r>
        <w:rPr>
          <w:rFonts w:ascii="Times New Roman" w:hint="eastAsia"/>
          <w:sz w:val="24"/>
          <w:szCs w:val="24"/>
        </w:rPr>
        <w:t>数据结构差异、车辆高动态性、通信带宽限制和连接间断性等因素都会影响全局模型的聚合和迭代。</w:t>
      </w:r>
    </w:p>
    <w:p w:rsidR="00C532AE" w:rsidRDefault="00E41171">
      <w:pPr>
        <w:spacing w:line="360" w:lineRule="auto"/>
        <w:rPr>
          <w:b/>
          <w:sz w:val="24"/>
          <w:szCs w:val="24"/>
        </w:rPr>
      </w:pPr>
      <w:r>
        <w:rPr>
          <w:b/>
          <w:sz w:val="24"/>
          <w:szCs w:val="24"/>
        </w:rPr>
        <w:t>发明内容</w:t>
      </w:r>
    </w:p>
    <w:p w:rsidR="00C532AE" w:rsidRDefault="00E41171">
      <w:pPr>
        <w:spacing w:line="360" w:lineRule="auto"/>
        <w:ind w:firstLineChars="200" w:firstLine="480"/>
        <w:jc w:val="left"/>
        <w:rPr>
          <w:sz w:val="24"/>
          <w:szCs w:val="24"/>
          <w:lang w:val="zh-CN"/>
        </w:rPr>
      </w:pPr>
      <w:r>
        <w:rPr>
          <w:rFonts w:hint="eastAsia"/>
          <w:sz w:val="24"/>
          <w:szCs w:val="24"/>
        </w:rPr>
        <w:t>鉴于以上所述现有技术的缺点，</w:t>
      </w:r>
      <w:r>
        <w:rPr>
          <w:rFonts w:hint="eastAsia"/>
          <w:sz w:val="24"/>
          <w:szCs w:val="24"/>
          <w:lang w:val="zh-CN"/>
        </w:rPr>
        <w:t>本发明提供</w:t>
      </w:r>
      <w:r>
        <w:rPr>
          <w:rFonts w:hint="eastAsia"/>
          <w:bCs/>
          <w:sz w:val="24"/>
          <w:szCs w:val="24"/>
          <w:lang w:val="zh-CN"/>
        </w:rPr>
        <w:t>基于</w:t>
      </w:r>
      <w:r>
        <w:rPr>
          <w:rFonts w:hint="eastAsia"/>
          <w:bCs/>
          <w:sz w:val="24"/>
          <w:szCs w:val="24"/>
          <w:lang w:val="zh-CN"/>
        </w:rPr>
        <w:t>Cybertwin</w:t>
      </w:r>
      <w:r>
        <w:rPr>
          <w:rFonts w:hint="eastAsia"/>
          <w:bCs/>
          <w:sz w:val="24"/>
          <w:szCs w:val="24"/>
          <w:lang w:val="zh-CN"/>
        </w:rPr>
        <w:t>的双层车联网联邦学习框架构造方法</w:t>
      </w:r>
      <w:r>
        <w:rPr>
          <w:rFonts w:hint="eastAsia"/>
          <w:sz w:val="24"/>
          <w:szCs w:val="24"/>
          <w:lang w:val="zh-CN"/>
        </w:rPr>
        <w:t>。</w:t>
      </w:r>
      <w:r>
        <w:rPr>
          <w:rFonts w:hint="eastAsia"/>
          <w:sz w:val="24"/>
          <w:szCs w:val="24"/>
        </w:rPr>
        <w:t>基于</w:t>
      </w:r>
      <w:proofErr w:type="spellStart"/>
      <w:r>
        <w:rPr>
          <w:rFonts w:hint="eastAsia"/>
          <w:sz w:val="24"/>
          <w:szCs w:val="24"/>
        </w:rPr>
        <w:t>Cybertwin</w:t>
      </w:r>
      <w:proofErr w:type="spellEnd"/>
      <w:r>
        <w:rPr>
          <w:rFonts w:hint="eastAsia"/>
          <w:sz w:val="24"/>
          <w:szCs w:val="24"/>
        </w:rPr>
        <w:t>网络框架的双层联邦学习聚合，具备扩大恶意节点容忍比例、对抗多样化后门</w:t>
      </w:r>
      <w:r>
        <w:rPr>
          <w:rFonts w:hint="eastAsia"/>
          <w:sz w:val="24"/>
          <w:szCs w:val="24"/>
        </w:rPr>
        <w:lastRenderedPageBreak/>
        <w:t>攻击的能力，在不同车辆场景中均有效。</w:t>
      </w:r>
    </w:p>
    <w:p w:rsidR="00C532AE" w:rsidRDefault="00E41171">
      <w:pPr>
        <w:spacing w:line="360" w:lineRule="auto"/>
        <w:ind w:firstLineChars="200" w:firstLine="480"/>
        <w:jc w:val="left"/>
        <w:rPr>
          <w:sz w:val="24"/>
          <w:szCs w:val="24"/>
          <w:lang w:val="zh-CN"/>
        </w:rPr>
      </w:pPr>
      <w:r>
        <w:rPr>
          <w:rFonts w:hint="eastAsia"/>
          <w:sz w:val="24"/>
          <w:szCs w:val="24"/>
          <w:lang w:val="zh-CN"/>
        </w:rPr>
        <w:t>为</w:t>
      </w:r>
      <w:r>
        <w:rPr>
          <w:rFonts w:hint="eastAsia"/>
          <w:sz w:val="24"/>
          <w:szCs w:val="24"/>
        </w:rPr>
        <w:t>实现上述效果</w:t>
      </w:r>
      <w:r>
        <w:rPr>
          <w:rFonts w:hint="eastAsia"/>
          <w:sz w:val="24"/>
          <w:szCs w:val="24"/>
          <w:lang w:val="zh-CN"/>
        </w:rPr>
        <w:t>，本发明的技术方案如下：</w:t>
      </w:r>
    </w:p>
    <w:p w:rsidR="00C532AE" w:rsidRDefault="00E41171">
      <w:pPr>
        <w:spacing w:line="360" w:lineRule="auto"/>
        <w:ind w:firstLine="420"/>
        <w:rPr>
          <w:bCs/>
          <w:sz w:val="24"/>
          <w:szCs w:val="24"/>
          <w:lang w:val="zh-CN"/>
        </w:rPr>
      </w:pPr>
      <w:r>
        <w:rPr>
          <w:rFonts w:hint="eastAsia"/>
          <w:sz w:val="24"/>
          <w:szCs w:val="24"/>
        </w:rPr>
        <w:t>第一个方面，</w:t>
      </w:r>
      <w:r>
        <w:rPr>
          <w:rFonts w:hint="eastAsia"/>
          <w:sz w:val="24"/>
          <w:szCs w:val="24"/>
          <w:lang w:val="zh-CN"/>
        </w:rPr>
        <w:t>本发明</w:t>
      </w:r>
      <w:r>
        <w:rPr>
          <w:rFonts w:hint="eastAsia"/>
          <w:sz w:val="24"/>
          <w:szCs w:val="24"/>
        </w:rPr>
        <w:t>提供</w:t>
      </w:r>
      <w:r>
        <w:rPr>
          <w:rFonts w:hint="eastAsia"/>
          <w:bCs/>
          <w:sz w:val="24"/>
          <w:szCs w:val="24"/>
          <w:lang w:val="zh-CN"/>
        </w:rPr>
        <w:t>基于</w:t>
      </w:r>
      <w:r>
        <w:rPr>
          <w:rFonts w:hint="eastAsia"/>
          <w:bCs/>
          <w:sz w:val="24"/>
          <w:szCs w:val="24"/>
          <w:lang w:val="zh-CN"/>
        </w:rPr>
        <w:t>Cybertwin</w:t>
      </w:r>
      <w:r>
        <w:rPr>
          <w:rFonts w:hint="eastAsia"/>
          <w:bCs/>
          <w:sz w:val="24"/>
          <w:szCs w:val="24"/>
          <w:lang w:val="zh-CN"/>
        </w:rPr>
        <w:t>的双层车联网联邦学习框架构造方法</w:t>
      </w:r>
      <w:r>
        <w:rPr>
          <w:rFonts w:hint="eastAsia"/>
          <w:sz w:val="24"/>
          <w:szCs w:val="24"/>
          <w:lang w:val="zh-CN"/>
        </w:rPr>
        <w:t>，</w:t>
      </w:r>
      <w:r>
        <w:rPr>
          <w:rFonts w:hint="eastAsia"/>
          <w:bCs/>
          <w:sz w:val="24"/>
          <w:szCs w:val="24"/>
          <w:lang w:val="zh-CN"/>
        </w:rPr>
        <w:t>在车辆设备</w:t>
      </w:r>
      <w:r>
        <w:rPr>
          <w:rFonts w:hint="eastAsia"/>
          <w:bCs/>
          <w:sz w:val="24"/>
          <w:szCs w:val="24"/>
          <w:lang w:val="zh-CN"/>
        </w:rPr>
        <w:t>i</w:t>
      </w:r>
      <w:r>
        <w:rPr>
          <w:rFonts w:hint="eastAsia"/>
          <w:bCs/>
          <w:sz w:val="24"/>
          <w:szCs w:val="24"/>
          <w:lang w:val="zh-CN"/>
        </w:rPr>
        <w:t>和</w:t>
      </w:r>
      <w:r>
        <w:rPr>
          <w:rFonts w:cs="宋体" w:hint="eastAsia"/>
          <w:kern w:val="0"/>
          <w:sz w:val="24"/>
          <w:szCs w:val="24"/>
          <w:lang w:bidi="ar"/>
        </w:rPr>
        <w:t>中心</w:t>
      </w:r>
      <w:r>
        <w:rPr>
          <w:rFonts w:hint="eastAsia"/>
          <w:bCs/>
          <w:sz w:val="24"/>
          <w:szCs w:val="24"/>
          <w:lang w:val="zh-CN"/>
        </w:rPr>
        <w:t>云服务器之间部署边缘云服务器</w:t>
      </w:r>
      <w:r>
        <w:rPr>
          <w:rFonts w:hint="eastAsia"/>
          <w:bCs/>
          <w:sz w:val="24"/>
          <w:szCs w:val="24"/>
          <w:lang w:val="zh-CN"/>
        </w:rPr>
        <w:t>j</w:t>
      </w:r>
      <w:proofErr w:type="gramStart"/>
      <w:r>
        <w:rPr>
          <w:rFonts w:hint="eastAsia"/>
          <w:bCs/>
          <w:sz w:val="24"/>
          <w:szCs w:val="24"/>
          <w:lang w:val="zh-CN"/>
        </w:rPr>
        <w:t>搭建</w:t>
      </w:r>
      <w:r>
        <w:rPr>
          <w:rFonts w:cs="宋体" w:hint="eastAsia"/>
          <w:kern w:val="0"/>
          <w:sz w:val="24"/>
          <w:szCs w:val="24"/>
          <w:lang w:bidi="ar"/>
        </w:rPr>
        <w:t>车</w:t>
      </w:r>
      <w:proofErr w:type="gramEnd"/>
      <w:r>
        <w:rPr>
          <w:rFonts w:cs="宋体" w:hint="eastAsia"/>
          <w:kern w:val="0"/>
          <w:sz w:val="24"/>
          <w:szCs w:val="24"/>
          <w:lang w:bidi="ar"/>
        </w:rPr>
        <w:t>联网</w:t>
      </w:r>
      <w:r>
        <w:rPr>
          <w:rFonts w:hint="eastAsia"/>
          <w:bCs/>
          <w:sz w:val="24"/>
          <w:szCs w:val="24"/>
        </w:rPr>
        <w:t>双</w:t>
      </w:r>
      <w:r>
        <w:rPr>
          <w:rFonts w:hint="eastAsia"/>
          <w:bCs/>
          <w:sz w:val="24"/>
          <w:szCs w:val="24"/>
          <w:lang w:val="zh-CN"/>
        </w:rPr>
        <w:t>层联邦学习系统；车辆设备</w:t>
      </w:r>
      <w:r>
        <w:rPr>
          <w:rFonts w:hint="eastAsia"/>
          <w:bCs/>
          <w:sz w:val="24"/>
          <w:szCs w:val="24"/>
          <w:lang w:val="zh-CN"/>
        </w:rPr>
        <w:t>i</w:t>
      </w:r>
      <w:r>
        <w:rPr>
          <w:rFonts w:hint="eastAsia"/>
          <w:bCs/>
          <w:sz w:val="24"/>
          <w:szCs w:val="24"/>
          <w:lang w:val="zh-CN"/>
        </w:rPr>
        <w:t>，边缘云服务器</w:t>
      </w:r>
      <w:r>
        <w:rPr>
          <w:rFonts w:hint="eastAsia"/>
          <w:bCs/>
          <w:sz w:val="24"/>
          <w:szCs w:val="24"/>
          <w:lang w:val="zh-CN"/>
        </w:rPr>
        <w:t>j</w:t>
      </w:r>
      <w:r>
        <w:rPr>
          <w:rFonts w:hint="eastAsia"/>
          <w:bCs/>
          <w:sz w:val="24"/>
          <w:szCs w:val="24"/>
          <w:lang w:val="zh-CN"/>
        </w:rPr>
        <w:t>和</w:t>
      </w:r>
      <w:r>
        <w:rPr>
          <w:rFonts w:cs="宋体" w:hint="eastAsia"/>
          <w:kern w:val="0"/>
          <w:sz w:val="24"/>
          <w:szCs w:val="24"/>
          <w:lang w:bidi="ar"/>
        </w:rPr>
        <w:t>中心</w:t>
      </w:r>
      <w:r>
        <w:rPr>
          <w:rFonts w:hint="eastAsia"/>
          <w:bCs/>
          <w:sz w:val="24"/>
          <w:szCs w:val="24"/>
          <w:lang w:val="zh-CN"/>
        </w:rPr>
        <w:t>云服务器协作完成模型训练；车辆设备</w:t>
      </w:r>
      <w:r>
        <w:rPr>
          <w:rFonts w:hint="eastAsia"/>
          <w:bCs/>
          <w:sz w:val="24"/>
          <w:szCs w:val="24"/>
          <w:lang w:val="zh-CN"/>
        </w:rPr>
        <w:t>i</w:t>
      </w:r>
      <w:r>
        <w:rPr>
          <w:rFonts w:hint="eastAsia"/>
          <w:bCs/>
          <w:sz w:val="24"/>
          <w:szCs w:val="24"/>
          <w:lang w:val="zh-CN"/>
        </w:rPr>
        <w:t>，边缘云服务器</w:t>
      </w:r>
      <w:r>
        <w:rPr>
          <w:rFonts w:hint="eastAsia"/>
          <w:bCs/>
          <w:sz w:val="24"/>
          <w:szCs w:val="24"/>
          <w:lang w:val="zh-CN"/>
        </w:rPr>
        <w:t>j</w:t>
      </w:r>
      <w:r>
        <w:rPr>
          <w:rFonts w:hint="eastAsia"/>
          <w:bCs/>
          <w:sz w:val="24"/>
          <w:szCs w:val="24"/>
          <w:lang w:val="zh-CN"/>
        </w:rPr>
        <w:t>，以及</w:t>
      </w:r>
      <w:r>
        <w:rPr>
          <w:rFonts w:cs="宋体" w:hint="eastAsia"/>
          <w:kern w:val="0"/>
          <w:sz w:val="24"/>
          <w:szCs w:val="24"/>
          <w:lang w:bidi="ar"/>
        </w:rPr>
        <w:t>中心</w:t>
      </w:r>
      <w:r>
        <w:rPr>
          <w:rFonts w:hint="eastAsia"/>
          <w:bCs/>
          <w:sz w:val="24"/>
          <w:szCs w:val="24"/>
          <w:lang w:val="zh-CN"/>
        </w:rPr>
        <w:t>云服务器之间通过无线链路进行通信；</w:t>
      </w:r>
    </w:p>
    <w:p w:rsidR="00C532AE" w:rsidRDefault="00E41171">
      <w:pPr>
        <w:spacing w:line="360" w:lineRule="auto"/>
        <w:ind w:firstLine="420"/>
        <w:rPr>
          <w:bCs/>
          <w:sz w:val="24"/>
          <w:szCs w:val="24"/>
          <w:lang w:val="zh-CN"/>
        </w:rPr>
      </w:pPr>
      <w:r>
        <w:rPr>
          <w:rFonts w:hint="eastAsia"/>
          <w:bCs/>
          <w:sz w:val="24"/>
          <w:szCs w:val="24"/>
        </w:rPr>
        <w:t>具体</w:t>
      </w:r>
      <w:r>
        <w:rPr>
          <w:rFonts w:hint="eastAsia"/>
          <w:bCs/>
          <w:sz w:val="24"/>
          <w:szCs w:val="24"/>
          <w:lang w:val="zh-CN"/>
        </w:rPr>
        <w:t>包括以下步骤：</w:t>
      </w:r>
    </w:p>
    <w:p w:rsidR="00C532AE" w:rsidRDefault="00E41171">
      <w:pPr>
        <w:spacing w:line="360" w:lineRule="auto"/>
        <w:ind w:firstLineChars="200" w:firstLine="480"/>
        <w:rPr>
          <w:rFonts w:cs="宋体"/>
          <w:kern w:val="0"/>
          <w:sz w:val="24"/>
          <w:szCs w:val="24"/>
          <w:lang w:bidi="ar"/>
        </w:rPr>
      </w:pPr>
      <w:r>
        <w:rPr>
          <w:rFonts w:cs="宋体" w:hint="eastAsia"/>
          <w:kern w:val="0"/>
          <w:sz w:val="24"/>
          <w:szCs w:val="24"/>
          <w:lang w:bidi="ar"/>
        </w:rPr>
        <w:t>步骤</w:t>
      </w:r>
      <w:r>
        <w:rPr>
          <w:rFonts w:cs="宋体" w:hint="eastAsia"/>
          <w:kern w:val="0"/>
          <w:sz w:val="24"/>
          <w:szCs w:val="24"/>
          <w:lang w:bidi="ar"/>
        </w:rPr>
        <w:t>1</w:t>
      </w:r>
      <w:r>
        <w:rPr>
          <w:rFonts w:cs="宋体" w:hint="eastAsia"/>
          <w:kern w:val="0"/>
          <w:sz w:val="24"/>
          <w:szCs w:val="24"/>
          <w:lang w:bidi="ar"/>
        </w:rPr>
        <w:t>：</w:t>
      </w:r>
      <w:proofErr w:type="gramStart"/>
      <w:r>
        <w:rPr>
          <w:rFonts w:cs="宋体" w:hint="eastAsia"/>
          <w:kern w:val="0"/>
          <w:sz w:val="24"/>
          <w:szCs w:val="24"/>
          <w:lang w:bidi="ar"/>
        </w:rPr>
        <w:t>构建车</w:t>
      </w:r>
      <w:proofErr w:type="gramEnd"/>
      <w:r>
        <w:rPr>
          <w:rFonts w:cs="宋体" w:hint="eastAsia"/>
          <w:kern w:val="0"/>
          <w:sz w:val="24"/>
          <w:szCs w:val="24"/>
          <w:lang w:bidi="ar"/>
        </w:rPr>
        <w:t>联网</w:t>
      </w:r>
      <w:r>
        <w:rPr>
          <w:rFonts w:hint="eastAsia"/>
          <w:bCs/>
          <w:sz w:val="24"/>
          <w:szCs w:val="24"/>
        </w:rPr>
        <w:t>双</w:t>
      </w:r>
      <w:r>
        <w:rPr>
          <w:rFonts w:hint="eastAsia"/>
          <w:bCs/>
          <w:sz w:val="24"/>
          <w:szCs w:val="24"/>
          <w:lang w:val="zh-CN"/>
        </w:rPr>
        <w:t>层联邦学习系统</w:t>
      </w:r>
      <w:r>
        <w:rPr>
          <w:rFonts w:cs="宋体" w:hint="eastAsia"/>
          <w:kern w:val="0"/>
          <w:sz w:val="24"/>
          <w:szCs w:val="24"/>
          <w:lang w:bidi="ar"/>
        </w:rPr>
        <w:t>，将车联网联邦学习模型的</w:t>
      </w:r>
      <w:proofErr w:type="spellStart"/>
      <w:r>
        <w:rPr>
          <w:rFonts w:cs="宋体" w:hint="eastAsia"/>
          <w:kern w:val="0"/>
          <w:sz w:val="24"/>
          <w:szCs w:val="24"/>
          <w:lang w:bidi="ar"/>
        </w:rPr>
        <w:t>Cybertwin</w:t>
      </w:r>
      <w:proofErr w:type="spellEnd"/>
      <w:r>
        <w:rPr>
          <w:rFonts w:cs="宋体" w:hint="eastAsia"/>
          <w:kern w:val="0"/>
          <w:sz w:val="24"/>
          <w:szCs w:val="24"/>
          <w:lang w:bidi="ar"/>
        </w:rPr>
        <w:t>网络框架分为中心云服务器、边缘云服务器</w:t>
      </w:r>
      <w:r>
        <w:rPr>
          <w:rFonts w:cs="宋体" w:hint="eastAsia"/>
          <w:kern w:val="0"/>
          <w:sz w:val="24"/>
          <w:szCs w:val="24"/>
          <w:lang w:bidi="ar"/>
        </w:rPr>
        <w:t>j</w:t>
      </w:r>
      <w:r>
        <w:rPr>
          <w:rFonts w:cs="宋体" w:hint="eastAsia"/>
          <w:kern w:val="0"/>
          <w:sz w:val="24"/>
          <w:szCs w:val="24"/>
          <w:lang w:bidi="ar"/>
        </w:rPr>
        <w:t>和车辆设备</w:t>
      </w:r>
      <w:proofErr w:type="spellStart"/>
      <w:r>
        <w:rPr>
          <w:rFonts w:cs="宋体" w:hint="eastAsia"/>
          <w:kern w:val="0"/>
          <w:sz w:val="24"/>
          <w:szCs w:val="24"/>
          <w:lang w:bidi="ar"/>
        </w:rPr>
        <w:t>i</w:t>
      </w:r>
      <w:proofErr w:type="spellEnd"/>
      <w:r>
        <w:rPr>
          <w:rFonts w:cs="宋体" w:hint="eastAsia"/>
          <w:kern w:val="0"/>
          <w:sz w:val="24"/>
          <w:szCs w:val="24"/>
          <w:lang w:bidi="ar"/>
        </w:rPr>
        <w:t>三层，中心云服务器附着在预设的中心云</w:t>
      </w:r>
      <w:proofErr w:type="gramStart"/>
      <w:r>
        <w:rPr>
          <w:rFonts w:cs="宋体" w:hint="eastAsia"/>
          <w:kern w:val="0"/>
          <w:sz w:val="24"/>
          <w:szCs w:val="24"/>
          <w:lang w:bidi="ar"/>
        </w:rPr>
        <w:t>服务器服务器</w:t>
      </w:r>
      <w:proofErr w:type="gramEnd"/>
      <w:r>
        <w:rPr>
          <w:rFonts w:cs="宋体" w:hint="eastAsia"/>
          <w:kern w:val="0"/>
          <w:sz w:val="24"/>
          <w:szCs w:val="24"/>
          <w:lang w:bidi="ar"/>
        </w:rPr>
        <w:t>中，边缘云服务器</w:t>
      </w:r>
      <w:r>
        <w:rPr>
          <w:rFonts w:cs="宋体" w:hint="eastAsia"/>
          <w:kern w:val="0"/>
          <w:sz w:val="24"/>
          <w:szCs w:val="24"/>
          <w:lang w:bidi="ar"/>
        </w:rPr>
        <w:t>j</w:t>
      </w:r>
      <w:r>
        <w:rPr>
          <w:rFonts w:cs="宋体" w:hint="eastAsia"/>
          <w:kern w:val="0"/>
          <w:sz w:val="24"/>
          <w:szCs w:val="24"/>
          <w:lang w:bidi="ar"/>
        </w:rPr>
        <w:t>附着在车辆设备</w:t>
      </w:r>
      <w:proofErr w:type="spellStart"/>
      <w:r>
        <w:rPr>
          <w:rFonts w:cs="宋体" w:hint="eastAsia"/>
          <w:kern w:val="0"/>
          <w:sz w:val="24"/>
          <w:szCs w:val="24"/>
          <w:lang w:bidi="ar"/>
        </w:rPr>
        <w:t>i</w:t>
      </w:r>
      <w:proofErr w:type="spellEnd"/>
      <w:r>
        <w:rPr>
          <w:rFonts w:cs="宋体" w:hint="eastAsia"/>
          <w:kern w:val="0"/>
          <w:sz w:val="24"/>
          <w:szCs w:val="24"/>
          <w:lang w:bidi="ar"/>
        </w:rPr>
        <w:t>预设</w:t>
      </w:r>
      <w:proofErr w:type="gramStart"/>
      <w:r>
        <w:rPr>
          <w:rFonts w:cs="宋体" w:hint="eastAsia"/>
          <w:kern w:val="0"/>
          <w:sz w:val="24"/>
          <w:szCs w:val="24"/>
          <w:lang w:bidi="ar"/>
        </w:rPr>
        <w:t>的路测单元</w:t>
      </w:r>
      <w:proofErr w:type="gramEnd"/>
      <w:r>
        <w:rPr>
          <w:rFonts w:cs="宋体" w:hint="eastAsia"/>
          <w:kern w:val="0"/>
          <w:sz w:val="24"/>
          <w:szCs w:val="24"/>
          <w:lang w:bidi="ar"/>
        </w:rPr>
        <w:t>中；</w:t>
      </w:r>
    </w:p>
    <w:p w:rsidR="00C532AE" w:rsidRDefault="00E41171">
      <w:pPr>
        <w:spacing w:line="360" w:lineRule="auto"/>
        <w:ind w:firstLineChars="200" w:firstLine="480"/>
        <w:rPr>
          <w:rFonts w:cs="宋体"/>
          <w:kern w:val="0"/>
          <w:sz w:val="24"/>
          <w:szCs w:val="24"/>
          <w:lang w:bidi="ar"/>
        </w:rPr>
      </w:pPr>
      <w:r>
        <w:rPr>
          <w:rFonts w:cs="宋体" w:hint="eastAsia"/>
          <w:kern w:val="0"/>
          <w:sz w:val="24"/>
          <w:szCs w:val="24"/>
          <w:lang w:bidi="ar"/>
        </w:rPr>
        <w:t>中心云服务器用自身预设的私</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S</m:t>
            </m:r>
          </m:e>
          <m:sub>
            <m:r>
              <m:rPr>
                <m:sty m:val="p"/>
              </m:rPr>
              <w:rPr>
                <w:rFonts w:ascii="Cambria Math" w:hAnsi="Cambria Math" w:cs="宋体" w:hint="eastAsia"/>
                <w:kern w:val="0"/>
                <w:sz w:val="24"/>
                <w:szCs w:val="24"/>
                <w:lang w:bidi="ar"/>
              </w:rPr>
              <m:t>G</m:t>
            </m:r>
          </m:sub>
        </m:sSub>
      </m:oMath>
      <w:r>
        <w:rPr>
          <w:rFonts w:cs="宋体" w:hint="eastAsia"/>
          <w:kern w:val="0"/>
          <w:sz w:val="24"/>
          <w:szCs w:val="24"/>
          <w:lang w:bidi="ar"/>
        </w:rPr>
        <w:t>签名，将对应边缘云服务器</w:t>
      </w:r>
      <w:r>
        <w:rPr>
          <w:rFonts w:cs="宋体" w:hint="eastAsia"/>
          <w:kern w:val="0"/>
          <w:sz w:val="24"/>
          <w:szCs w:val="24"/>
          <w:lang w:bidi="ar"/>
        </w:rPr>
        <w:t>j</w:t>
      </w:r>
      <w:r>
        <w:rPr>
          <w:rFonts w:cs="宋体" w:hint="eastAsia"/>
          <w:kern w:val="0"/>
          <w:sz w:val="24"/>
          <w:szCs w:val="24"/>
          <w:lang w:bidi="ar"/>
        </w:rPr>
        <w:t>预设的公</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P</m:t>
            </m:r>
          </m:e>
          <m:sub>
            <m:r>
              <m:rPr>
                <m:sty m:val="p"/>
              </m:rPr>
              <w:rPr>
                <w:rFonts w:ascii="Cambria Math" w:hAnsi="Cambria Math" w:cs="宋体" w:hint="eastAsia"/>
                <w:kern w:val="0"/>
                <w:sz w:val="24"/>
                <w:szCs w:val="24"/>
                <w:lang w:bidi="ar"/>
              </w:rPr>
              <m:t>j</m:t>
            </m:r>
          </m:sub>
        </m:sSub>
      </m:oMath>
      <w:r>
        <w:rPr>
          <w:rFonts w:cs="宋体" w:hint="eastAsia"/>
          <w:kern w:val="0"/>
          <w:sz w:val="24"/>
          <w:szCs w:val="24"/>
          <w:lang w:bidi="ar"/>
        </w:rPr>
        <w:t>在</w:t>
      </w:r>
      <w:r>
        <w:rPr>
          <w:rFonts w:cs="宋体" w:hint="eastAsia"/>
          <w:kern w:val="0"/>
          <w:sz w:val="24"/>
          <w:szCs w:val="24"/>
          <w:lang w:bidi="ar"/>
        </w:rPr>
        <w:t>t</w:t>
      </w:r>
      <w:r>
        <w:rPr>
          <w:rFonts w:cs="宋体" w:hint="eastAsia"/>
          <w:kern w:val="0"/>
          <w:sz w:val="24"/>
          <w:szCs w:val="24"/>
          <w:lang w:bidi="ar"/>
        </w:rPr>
        <w:t>时刻的全局模型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m:t>
            </m:r>
          </m:sup>
        </m:sSup>
      </m:oMath>
      <w:r>
        <w:rPr>
          <w:rFonts w:cs="宋体" w:hint="eastAsia"/>
          <w:kern w:val="0"/>
          <w:sz w:val="24"/>
          <w:szCs w:val="24"/>
          <w:lang w:bidi="ar"/>
        </w:rPr>
        <w:t>进行加密并发送至边缘云服务器</w:t>
      </w:r>
      <w:r>
        <w:rPr>
          <w:rFonts w:cs="宋体" w:hint="eastAsia"/>
          <w:kern w:val="0"/>
          <w:sz w:val="24"/>
          <w:szCs w:val="24"/>
          <w:lang w:bidi="ar"/>
        </w:rPr>
        <w:t>j</w:t>
      </w:r>
      <w:r>
        <w:rPr>
          <w:rFonts w:cs="宋体" w:hint="eastAsia"/>
          <w:kern w:val="0"/>
          <w:sz w:val="24"/>
          <w:szCs w:val="24"/>
          <w:lang w:bidi="ar"/>
        </w:rPr>
        <w:t>；</w:t>
      </w:r>
    </w:p>
    <w:p w:rsidR="00C532AE" w:rsidRDefault="00E41171">
      <w:pPr>
        <w:spacing w:line="360" w:lineRule="auto"/>
        <w:ind w:firstLineChars="200" w:firstLine="480"/>
        <w:rPr>
          <w:rFonts w:cs="宋体"/>
          <w:kern w:val="0"/>
          <w:sz w:val="24"/>
          <w:szCs w:val="24"/>
          <w:lang w:bidi="ar"/>
        </w:rPr>
      </w:pPr>
      <w:r>
        <w:rPr>
          <w:rFonts w:cs="宋体" w:hint="eastAsia"/>
          <w:kern w:val="0"/>
          <w:sz w:val="24"/>
          <w:szCs w:val="24"/>
          <w:lang w:bidi="ar"/>
        </w:rPr>
        <w:t>边缘云服务器</w:t>
      </w:r>
      <w:r>
        <w:rPr>
          <w:rFonts w:cs="宋体" w:hint="eastAsia"/>
          <w:kern w:val="0"/>
          <w:sz w:val="24"/>
          <w:szCs w:val="24"/>
          <w:lang w:bidi="ar"/>
        </w:rPr>
        <w:t>j</w:t>
      </w:r>
      <w:r>
        <w:rPr>
          <w:rFonts w:cs="宋体" w:hint="eastAsia"/>
          <w:kern w:val="0"/>
          <w:sz w:val="24"/>
          <w:szCs w:val="24"/>
          <w:lang w:bidi="ar"/>
        </w:rPr>
        <w:t>用自身预设的私</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S</m:t>
            </m:r>
          </m:e>
          <m:sub>
            <m:r>
              <m:rPr>
                <m:sty m:val="p"/>
              </m:rPr>
              <w:rPr>
                <w:rFonts w:ascii="Cambria Math" w:hAnsi="Cambria Math" w:cs="宋体" w:hint="eastAsia"/>
                <w:kern w:val="0"/>
                <w:sz w:val="24"/>
                <w:szCs w:val="24"/>
                <w:lang w:bidi="ar"/>
              </w:rPr>
              <m:t>j</m:t>
            </m:r>
          </m:sub>
        </m:sSub>
      </m:oMath>
      <w:r>
        <w:rPr>
          <w:rFonts w:cs="宋体" w:hint="eastAsia"/>
          <w:kern w:val="0"/>
          <w:sz w:val="24"/>
          <w:szCs w:val="24"/>
          <w:lang w:bidi="ar"/>
        </w:rPr>
        <w:t>对</w:t>
      </w:r>
      <w:r>
        <w:rPr>
          <w:rFonts w:cs="宋体" w:hint="eastAsia"/>
          <w:kern w:val="0"/>
          <w:sz w:val="24"/>
          <w:szCs w:val="24"/>
          <w:lang w:bidi="ar"/>
        </w:rPr>
        <w:t>t</w:t>
      </w:r>
      <w:r>
        <w:rPr>
          <w:rFonts w:cs="宋体" w:hint="eastAsia"/>
          <w:kern w:val="0"/>
          <w:sz w:val="24"/>
          <w:szCs w:val="24"/>
          <w:lang w:bidi="ar"/>
        </w:rPr>
        <w:t>时刻的加密后的全局模型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m:t>
            </m:r>
          </m:sup>
        </m:sSup>
      </m:oMath>
      <w:r>
        <w:rPr>
          <w:rFonts w:cs="宋体" w:hint="eastAsia"/>
          <w:kern w:val="0"/>
          <w:sz w:val="24"/>
          <w:szCs w:val="24"/>
          <w:lang w:bidi="ar"/>
        </w:rPr>
        <w:t>进行解密，得到解密后的全局模型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m:t>
            </m:r>
          </m:sup>
        </m:sSup>
      </m:oMath>
      <w:r>
        <w:rPr>
          <w:rFonts w:cs="宋体" w:hint="eastAsia"/>
          <w:kern w:val="0"/>
          <w:sz w:val="24"/>
          <w:szCs w:val="24"/>
          <w:lang w:bidi="ar"/>
        </w:rPr>
        <w:t>，保证边缘云服务器</w:t>
      </w:r>
      <w:r>
        <w:rPr>
          <w:rFonts w:cs="宋体" w:hint="eastAsia"/>
          <w:kern w:val="0"/>
          <w:sz w:val="24"/>
          <w:szCs w:val="24"/>
          <w:lang w:bidi="ar"/>
        </w:rPr>
        <w:t>j</w:t>
      </w:r>
      <w:r>
        <w:rPr>
          <w:rFonts w:cs="宋体" w:hint="eastAsia"/>
          <w:kern w:val="0"/>
          <w:sz w:val="24"/>
          <w:szCs w:val="24"/>
          <w:lang w:bidi="ar"/>
        </w:rPr>
        <w:t>和中心云服务器的通信安全；每个边缘云服务器</w:t>
      </w:r>
      <w:r>
        <w:rPr>
          <w:rFonts w:cs="宋体" w:hint="eastAsia"/>
          <w:kern w:val="0"/>
          <w:sz w:val="24"/>
          <w:szCs w:val="24"/>
          <w:lang w:bidi="ar"/>
        </w:rPr>
        <w:t>j</w:t>
      </w:r>
      <w:r>
        <w:rPr>
          <w:rFonts w:cs="宋体" w:hint="eastAsia"/>
          <w:kern w:val="0"/>
          <w:sz w:val="24"/>
          <w:szCs w:val="24"/>
          <w:lang w:bidi="ar"/>
        </w:rPr>
        <w:t>收集车辆设备</w:t>
      </w:r>
      <w:proofErr w:type="spellStart"/>
      <w:r>
        <w:rPr>
          <w:rFonts w:cs="宋体" w:hint="eastAsia"/>
          <w:kern w:val="0"/>
          <w:sz w:val="24"/>
          <w:szCs w:val="24"/>
          <w:lang w:bidi="ar"/>
        </w:rPr>
        <w:t>i</w:t>
      </w:r>
      <w:proofErr w:type="spellEnd"/>
      <w:r>
        <w:rPr>
          <w:rFonts w:cs="宋体" w:hint="eastAsia"/>
          <w:kern w:val="0"/>
          <w:sz w:val="24"/>
          <w:szCs w:val="24"/>
          <w:lang w:bidi="ar"/>
        </w:rPr>
        <w:t>名单</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N</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m:t>
            </m:r>
          </m:sup>
        </m:sSubSup>
        <m:r>
          <m:rPr>
            <m:sty m:val="p"/>
          </m:rPr>
          <w:rPr>
            <w:rFonts w:ascii="Cambria Math" w:hAnsi="Cambria Math" w:cs="宋体" w:hint="eastAsia"/>
            <w:kern w:val="0"/>
            <w:sz w:val="24"/>
            <w:szCs w:val="24"/>
            <w:lang w:bidi="ar"/>
          </w:rPr>
          <m:t>=</m:t>
        </m:r>
        <m:r>
          <m:rPr>
            <m:sty m:val="p"/>
          </m:rPr>
          <w:rPr>
            <w:rFonts w:ascii="Cambria Math" w:hAnsi="Cambria Math" w:cs="宋体" w:hint="eastAsia"/>
            <w:kern w:val="0"/>
            <w:sz w:val="24"/>
            <w:szCs w:val="24"/>
            <w:lang w:bidi="ar"/>
          </w:rPr>
          <m:t>{1,2,3,...,i}</m:t>
        </m:r>
      </m:oMath>
      <w:r>
        <w:rPr>
          <w:rFonts w:cs="宋体" w:hint="eastAsia"/>
          <w:kern w:val="0"/>
          <w:sz w:val="24"/>
          <w:szCs w:val="24"/>
          <w:lang w:bidi="ar"/>
        </w:rPr>
        <w:t xml:space="preserve"> </w:t>
      </w:r>
      <w:r>
        <w:rPr>
          <w:rFonts w:cs="宋体" w:hint="eastAsia"/>
          <w:kern w:val="0"/>
          <w:sz w:val="24"/>
          <w:szCs w:val="24"/>
          <w:lang w:bidi="ar"/>
        </w:rPr>
        <w:t>，并将全局模型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m:t>
            </m:r>
          </m:sup>
        </m:sSup>
      </m:oMath>
      <w:r>
        <w:rPr>
          <w:rFonts w:cs="宋体" w:hint="eastAsia"/>
          <w:kern w:val="0"/>
          <w:sz w:val="24"/>
          <w:szCs w:val="24"/>
          <w:lang w:bidi="ar"/>
        </w:rPr>
        <w:t>发送至车辆设备</w:t>
      </w:r>
      <w:proofErr w:type="spellStart"/>
      <w:r>
        <w:rPr>
          <w:rFonts w:cs="宋体" w:hint="eastAsia"/>
          <w:kern w:val="0"/>
          <w:sz w:val="24"/>
          <w:szCs w:val="24"/>
          <w:lang w:bidi="ar"/>
        </w:rPr>
        <w:t>i</w:t>
      </w:r>
      <w:proofErr w:type="spellEnd"/>
      <w:r>
        <w:rPr>
          <w:rFonts w:cs="宋体" w:hint="eastAsia"/>
          <w:kern w:val="0"/>
          <w:sz w:val="24"/>
          <w:szCs w:val="24"/>
          <w:lang w:bidi="ar"/>
        </w:rPr>
        <w:t>；</w:t>
      </w:r>
    </w:p>
    <w:p w:rsidR="00C532AE" w:rsidRDefault="00E41171">
      <w:pPr>
        <w:spacing w:line="360" w:lineRule="auto"/>
        <w:ind w:firstLineChars="200" w:firstLine="480"/>
        <w:rPr>
          <w:rFonts w:cs="宋体"/>
          <w:kern w:val="0"/>
          <w:sz w:val="24"/>
          <w:szCs w:val="24"/>
          <w:lang w:bidi="ar"/>
        </w:rPr>
      </w:pPr>
      <w:r>
        <w:rPr>
          <w:rFonts w:cs="宋体" w:hint="eastAsia"/>
          <w:kern w:val="0"/>
          <w:sz w:val="24"/>
          <w:szCs w:val="24"/>
          <w:lang w:bidi="ar"/>
        </w:rPr>
        <w:t>步骤</w:t>
      </w:r>
      <w:r>
        <w:rPr>
          <w:rFonts w:cs="宋体" w:hint="eastAsia"/>
          <w:kern w:val="0"/>
          <w:sz w:val="24"/>
          <w:szCs w:val="24"/>
          <w:lang w:bidi="ar"/>
        </w:rPr>
        <w:t>2</w:t>
      </w:r>
      <w:r>
        <w:rPr>
          <w:rFonts w:cs="宋体" w:hint="eastAsia"/>
          <w:kern w:val="0"/>
          <w:sz w:val="24"/>
          <w:szCs w:val="24"/>
          <w:lang w:bidi="ar"/>
        </w:rPr>
        <w:t>：车辆设备</w:t>
      </w:r>
      <w:proofErr w:type="spellStart"/>
      <w:r>
        <w:rPr>
          <w:rFonts w:cs="宋体" w:hint="eastAsia"/>
          <w:kern w:val="0"/>
          <w:sz w:val="24"/>
          <w:szCs w:val="24"/>
          <w:lang w:bidi="ar"/>
        </w:rPr>
        <w:t>i</w:t>
      </w:r>
      <w:proofErr w:type="spellEnd"/>
      <w:r>
        <w:rPr>
          <w:rFonts w:cs="宋体" w:hint="eastAsia"/>
          <w:kern w:val="0"/>
          <w:sz w:val="24"/>
          <w:szCs w:val="24"/>
          <w:lang w:bidi="ar"/>
        </w:rPr>
        <w:t>用本地数据集训练本地模型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Ansi="Cambria Math" w:cs="宋体" w:hint="eastAsia"/>
          <w:bCs/>
          <w:sz w:val="24"/>
          <w:szCs w:val="24"/>
        </w:rPr>
        <w:t>并发送至</w:t>
      </w:r>
      <w:r>
        <w:rPr>
          <w:rFonts w:cs="宋体" w:hint="eastAsia"/>
          <w:kern w:val="0"/>
          <w:sz w:val="24"/>
          <w:szCs w:val="24"/>
          <w:lang w:bidi="ar"/>
        </w:rPr>
        <w:t>边缘云服务器</w:t>
      </w:r>
      <w:r>
        <w:rPr>
          <w:rFonts w:cs="宋体" w:hint="eastAsia"/>
          <w:kern w:val="0"/>
          <w:sz w:val="24"/>
          <w:szCs w:val="24"/>
          <w:lang w:bidi="ar"/>
        </w:rPr>
        <w:t>j</w:t>
      </w:r>
      <w:r>
        <w:rPr>
          <w:rFonts w:hAnsi="Cambria Math" w:cs="宋体" w:hint="eastAsia"/>
          <w:bCs/>
          <w:sz w:val="24"/>
          <w:szCs w:val="24"/>
        </w:rPr>
        <w:t>，边缘云通过计算本地模型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Ansi="Cambria Math" w:cs="宋体" w:hint="eastAsia"/>
          <w:bCs/>
          <w:sz w:val="24"/>
          <w:szCs w:val="24"/>
        </w:rPr>
        <w:t>的贡献度分数以及通过</w:t>
      </w:r>
      <w:proofErr w:type="spellStart"/>
      <w:r>
        <w:rPr>
          <w:rFonts w:hAnsi="Cambria Math" w:cs="宋体" w:hint="eastAsia"/>
          <w:bCs/>
          <w:sz w:val="24"/>
          <w:szCs w:val="24"/>
        </w:rPr>
        <w:t>cybertwin</w:t>
      </w:r>
      <w:proofErr w:type="spellEnd"/>
      <w:r>
        <w:rPr>
          <w:rFonts w:hAnsi="Cambria Math" w:cs="宋体" w:hint="eastAsia"/>
          <w:bCs/>
          <w:sz w:val="24"/>
          <w:szCs w:val="24"/>
        </w:rPr>
        <w:t>节点来</w:t>
      </w:r>
      <w:r>
        <w:rPr>
          <w:rFonts w:cs="宋体" w:hint="eastAsia"/>
          <w:kern w:val="0"/>
          <w:sz w:val="24"/>
          <w:szCs w:val="24"/>
          <w:lang w:bidi="ar"/>
        </w:rPr>
        <w:t>获取车辆设备</w:t>
      </w:r>
      <w:proofErr w:type="spellStart"/>
      <w:r>
        <w:rPr>
          <w:rFonts w:cs="宋体" w:hint="eastAsia"/>
          <w:kern w:val="0"/>
          <w:sz w:val="24"/>
          <w:szCs w:val="24"/>
          <w:lang w:bidi="ar"/>
        </w:rPr>
        <w:t>i</w:t>
      </w:r>
      <w:proofErr w:type="spellEnd"/>
      <m:oMath>
        <m:r>
          <w:rPr>
            <w:rFonts w:ascii="Cambria Math" w:hAnsi="Cambria Math" w:hint="eastAsia"/>
            <w:sz w:val="24"/>
            <w:szCs w:val="24"/>
          </w:rPr>
          <m:t>的历史行为</m:t>
        </m:r>
      </m:oMath>
      <w:r>
        <w:rPr>
          <w:rFonts w:hint="eastAsia"/>
          <w:bCs/>
          <w:sz w:val="24"/>
          <w:szCs w:val="24"/>
        </w:rPr>
        <w:t>，将不符合预设模型要求的</w:t>
      </w:r>
      <w:r>
        <w:rPr>
          <w:rFonts w:cs="宋体" w:hint="eastAsia"/>
          <w:kern w:val="0"/>
          <w:sz w:val="24"/>
          <w:szCs w:val="24"/>
          <w:lang w:bidi="ar"/>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Ansi="Cambria Math" w:cs="宋体" w:hint="eastAsia"/>
          <w:bCs/>
          <w:sz w:val="24"/>
          <w:szCs w:val="24"/>
        </w:rPr>
        <w:t>舍弃</w:t>
      </w:r>
      <w:r>
        <w:rPr>
          <w:rFonts w:hint="eastAsia"/>
          <w:bCs/>
          <w:sz w:val="24"/>
          <w:szCs w:val="24"/>
        </w:rPr>
        <w:t>，</w:t>
      </w:r>
      <w:r>
        <w:rPr>
          <w:rFonts w:cs="宋体" w:hint="eastAsia"/>
          <w:kern w:val="0"/>
          <w:sz w:val="24"/>
          <w:szCs w:val="24"/>
          <w:lang w:bidi="ar"/>
        </w:rPr>
        <w:t>得到</w:t>
      </w:r>
      <w:r>
        <w:rPr>
          <w:rFonts w:cs="宋体" w:hint="eastAsia"/>
          <w:kern w:val="0"/>
          <w:sz w:val="24"/>
          <w:szCs w:val="24"/>
          <w:lang w:bidi="ar"/>
        </w:rPr>
        <w:t>t+1</w:t>
      </w:r>
      <w:r>
        <w:rPr>
          <w:rFonts w:cs="宋体" w:hint="eastAsia"/>
          <w:kern w:val="0"/>
          <w:sz w:val="24"/>
          <w:szCs w:val="24"/>
          <w:lang w:bidi="ar"/>
        </w:rPr>
        <w:t>时刻的边缘云模型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hint="eastAsia"/>
          <w:bCs/>
          <w:sz w:val="24"/>
          <w:szCs w:val="24"/>
        </w:rPr>
        <w:t>；所述不符合预设模型要求的</w:t>
      </w:r>
      <w:r>
        <w:rPr>
          <w:rFonts w:cs="宋体" w:hint="eastAsia"/>
          <w:kern w:val="0"/>
          <w:sz w:val="24"/>
          <w:szCs w:val="24"/>
          <w:lang w:bidi="ar"/>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Ansi="Cambria Math" w:cs="宋体" w:hint="eastAsia"/>
          <w:bCs/>
          <w:sz w:val="24"/>
          <w:szCs w:val="24"/>
        </w:rPr>
        <w:t>为：</w:t>
      </w:r>
      <w:r>
        <w:rPr>
          <w:rFonts w:cs="宋体" w:hint="eastAsia"/>
          <w:kern w:val="0"/>
          <w:sz w:val="24"/>
          <w:szCs w:val="24"/>
          <w:lang w:bidi="ar"/>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rPr>
        <w:t>不在预设历史行为内，或者，</w:t>
      </w:r>
      <w:r>
        <w:rPr>
          <w:rFonts w:cs="宋体" w:hint="eastAsia"/>
          <w:kern w:val="0"/>
          <w:sz w:val="24"/>
          <w:szCs w:val="24"/>
          <w:lang w:bidi="ar"/>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rPr>
        <w:t>不在预设贡献度分数内，或者，</w:t>
      </w:r>
      <w:r>
        <w:rPr>
          <w:rFonts w:cs="宋体" w:hint="eastAsia"/>
          <w:kern w:val="0"/>
          <w:sz w:val="24"/>
          <w:szCs w:val="24"/>
          <w:lang w:bidi="ar"/>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rPr>
        <w:t>不在预设</w:t>
      </w:r>
      <w:r>
        <w:rPr>
          <w:rFonts w:hint="eastAsia"/>
          <w:bCs/>
          <w:sz w:val="24"/>
          <w:szCs w:val="24"/>
          <w:lang w:val="zh-CN"/>
        </w:rPr>
        <w:t>质量</w:t>
      </w:r>
      <w:r>
        <w:rPr>
          <w:rFonts w:hint="eastAsia"/>
          <w:bCs/>
          <w:sz w:val="24"/>
          <w:szCs w:val="24"/>
        </w:rPr>
        <w:t>内</w:t>
      </w:r>
      <w:r>
        <w:rPr>
          <w:rFonts w:hAnsi="Cambria Math" w:cs="宋体" w:hint="eastAsia"/>
          <w:bCs/>
          <w:sz w:val="24"/>
          <w:szCs w:val="24"/>
        </w:rPr>
        <w:t>；</w:t>
      </w:r>
    </w:p>
    <w:p w:rsidR="00C532AE" w:rsidRDefault="00E41171">
      <w:pPr>
        <w:spacing w:line="360" w:lineRule="auto"/>
        <w:ind w:firstLineChars="200" w:firstLine="480"/>
        <w:rPr>
          <w:rFonts w:cs="宋体"/>
          <w:kern w:val="0"/>
          <w:sz w:val="24"/>
          <w:szCs w:val="24"/>
          <w:lang w:bidi="ar"/>
        </w:rPr>
      </w:pPr>
      <w:r>
        <w:rPr>
          <w:rFonts w:cs="宋体" w:hint="eastAsia"/>
          <w:kern w:val="0"/>
          <w:sz w:val="24"/>
          <w:szCs w:val="24"/>
          <w:lang w:bidi="ar"/>
        </w:rPr>
        <w:t>车辆设备</w:t>
      </w:r>
      <w:proofErr w:type="spellStart"/>
      <w:r>
        <w:rPr>
          <w:rFonts w:cs="宋体" w:hint="eastAsia"/>
          <w:kern w:val="0"/>
          <w:sz w:val="24"/>
          <w:szCs w:val="24"/>
          <w:lang w:bidi="ar"/>
        </w:rPr>
        <w:t>i</w:t>
      </w:r>
      <w:proofErr w:type="spellEnd"/>
      <w:r>
        <w:rPr>
          <w:rFonts w:cs="宋体" w:hint="eastAsia"/>
          <w:kern w:val="0"/>
          <w:sz w:val="24"/>
          <w:szCs w:val="24"/>
          <w:lang w:bidi="ar"/>
        </w:rPr>
        <w:t>使用私</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S</m:t>
            </m:r>
          </m:e>
          <m:sub>
            <m:r>
              <m:rPr>
                <m:sty m:val="p"/>
              </m:rPr>
              <w:rPr>
                <w:rFonts w:ascii="Cambria Math" w:hAnsi="Cambria Math" w:cs="宋体" w:hint="eastAsia"/>
                <w:kern w:val="0"/>
                <w:sz w:val="24"/>
                <w:szCs w:val="24"/>
                <w:lang w:bidi="ar"/>
              </w:rPr>
              <m:t>i</m:t>
            </m:r>
          </m:sub>
        </m:sSub>
      </m:oMath>
      <w:r>
        <w:rPr>
          <w:rFonts w:cs="宋体" w:hint="eastAsia"/>
          <w:kern w:val="0"/>
          <w:sz w:val="24"/>
          <w:szCs w:val="24"/>
          <w:lang w:bidi="ar"/>
        </w:rPr>
        <w:t>签名，并用对应边缘云服务器</w:t>
      </w:r>
      <w:r>
        <w:rPr>
          <w:rFonts w:cs="宋体" w:hint="eastAsia"/>
          <w:kern w:val="0"/>
          <w:sz w:val="24"/>
          <w:szCs w:val="24"/>
          <w:lang w:bidi="ar"/>
        </w:rPr>
        <w:t>j</w:t>
      </w:r>
      <w:r>
        <w:rPr>
          <w:rFonts w:cs="宋体" w:hint="eastAsia"/>
          <w:kern w:val="0"/>
          <w:sz w:val="24"/>
          <w:szCs w:val="24"/>
          <w:lang w:bidi="ar"/>
        </w:rPr>
        <w:t>的公</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P</m:t>
            </m:r>
          </m:e>
          <m:sub>
            <m:r>
              <m:rPr>
                <m:sty m:val="p"/>
              </m:rPr>
              <w:rPr>
                <w:rFonts w:ascii="Cambria Math" w:hAnsi="Cambria Math" w:cs="宋体" w:hint="eastAsia"/>
                <w:kern w:val="0"/>
                <w:sz w:val="24"/>
                <w:szCs w:val="24"/>
                <w:lang w:bidi="ar"/>
              </w:rPr>
              <m:t>G</m:t>
            </m:r>
          </m:sub>
        </m:sSub>
      </m:oMath>
      <w:r>
        <w:rPr>
          <w:rFonts w:cs="宋体" w:hint="eastAsia"/>
          <w:kern w:val="0"/>
          <w:sz w:val="24"/>
          <w:szCs w:val="24"/>
          <w:lang w:bidi="ar"/>
        </w:rPr>
        <w:t>对</w:t>
      </w:r>
      <w:r>
        <w:rPr>
          <w:rFonts w:cs="宋体" w:hint="eastAsia"/>
          <w:kern w:val="0"/>
          <w:sz w:val="24"/>
          <w:szCs w:val="24"/>
          <w:lang w:bidi="ar"/>
        </w:rPr>
        <w:t>t+1</w:t>
      </w:r>
      <w:r>
        <w:rPr>
          <w:rFonts w:cs="宋体" w:hint="eastAsia"/>
          <w:kern w:val="0"/>
          <w:sz w:val="24"/>
          <w:szCs w:val="24"/>
          <w:lang w:bidi="ar"/>
        </w:rPr>
        <w:t>时刻的本地模型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进行加密并发送</w:t>
      </w:r>
      <w:proofErr w:type="gramStart"/>
      <w:r>
        <w:rPr>
          <w:rFonts w:cs="宋体" w:hint="eastAsia"/>
          <w:kern w:val="0"/>
          <w:sz w:val="24"/>
          <w:szCs w:val="24"/>
          <w:lang w:bidi="ar"/>
        </w:rPr>
        <w:t>至路测</w:t>
      </w:r>
      <w:proofErr w:type="gramEnd"/>
      <w:r>
        <w:rPr>
          <w:rFonts w:cs="宋体" w:hint="eastAsia"/>
          <w:kern w:val="0"/>
          <w:sz w:val="24"/>
          <w:szCs w:val="24"/>
          <w:lang w:bidi="ar"/>
        </w:rPr>
        <w:t>单元；</w:t>
      </w:r>
    </w:p>
    <w:p w:rsidR="00C532AE" w:rsidRDefault="00E41171">
      <w:pPr>
        <w:spacing w:line="360" w:lineRule="auto"/>
        <w:ind w:firstLineChars="200" w:firstLine="480"/>
        <w:rPr>
          <w:rFonts w:cs="宋体"/>
          <w:kern w:val="0"/>
          <w:sz w:val="24"/>
          <w:szCs w:val="24"/>
          <w:lang w:bidi="ar"/>
        </w:rPr>
      </w:pPr>
      <w:r>
        <w:rPr>
          <w:rFonts w:cs="宋体" w:hint="eastAsia"/>
          <w:kern w:val="0"/>
          <w:sz w:val="24"/>
          <w:szCs w:val="24"/>
          <w:lang w:bidi="ar"/>
        </w:rPr>
        <w:t>边缘云服务器</w:t>
      </w:r>
      <w:r>
        <w:rPr>
          <w:rFonts w:cs="宋体" w:hint="eastAsia"/>
          <w:kern w:val="0"/>
          <w:sz w:val="24"/>
          <w:szCs w:val="24"/>
          <w:lang w:bidi="ar"/>
        </w:rPr>
        <w:t>j</w:t>
      </w:r>
      <w:proofErr w:type="gramStart"/>
      <w:r>
        <w:rPr>
          <w:rFonts w:cs="宋体" w:hint="eastAsia"/>
          <w:kern w:val="0"/>
          <w:sz w:val="24"/>
          <w:szCs w:val="24"/>
          <w:lang w:bidi="ar"/>
        </w:rPr>
        <w:t>得到路测</w:t>
      </w:r>
      <w:proofErr w:type="gramEnd"/>
      <w:r>
        <w:rPr>
          <w:rFonts w:cs="宋体" w:hint="eastAsia"/>
          <w:kern w:val="0"/>
          <w:sz w:val="24"/>
          <w:szCs w:val="24"/>
          <w:lang w:bidi="ar"/>
        </w:rPr>
        <w:t>单元范围内的车辆设备</w:t>
      </w:r>
      <w:proofErr w:type="spellStart"/>
      <w:r>
        <w:rPr>
          <w:rFonts w:cs="宋体" w:hint="eastAsia"/>
          <w:kern w:val="0"/>
          <w:sz w:val="24"/>
          <w:szCs w:val="24"/>
          <w:lang w:bidi="ar"/>
        </w:rPr>
        <w:t>i</w:t>
      </w:r>
      <w:proofErr w:type="spellEnd"/>
      <w:r>
        <w:rPr>
          <w:rFonts w:cs="宋体" w:hint="eastAsia"/>
          <w:kern w:val="0"/>
          <w:sz w:val="24"/>
          <w:szCs w:val="24"/>
          <w:lang w:bidi="ar"/>
        </w:rPr>
        <w:t>提交的本地模型集合</w:t>
      </w:r>
      <w:r>
        <w:rPr>
          <w:rFonts w:cs="宋体" w:hint="eastAsia"/>
          <w:kern w:val="0"/>
          <w:sz w:val="24"/>
          <w:szCs w:val="24"/>
          <w:lang w:bidi="ar"/>
        </w:rPr>
        <w:lastRenderedPageBreak/>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m:t>
            </m:r>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cs="宋体" w:hint="eastAsia"/>
          <w:kern w:val="0"/>
          <w:sz w:val="24"/>
          <w:szCs w:val="24"/>
          <w:lang w:bidi="ar"/>
        </w:rPr>
        <w:t>，并将本地模型集合</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m:t>
            </m:r>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cs="宋体" w:hint="eastAsia"/>
          <w:kern w:val="0"/>
          <w:sz w:val="24"/>
          <w:szCs w:val="24"/>
          <w:lang w:bidi="ar"/>
        </w:rPr>
        <w:t>聚合得到</w:t>
      </w:r>
      <w:r>
        <w:rPr>
          <w:rFonts w:hint="eastAsia"/>
          <w:bCs/>
          <w:sz w:val="24"/>
          <w:szCs w:val="24"/>
          <w:lang w:val="zh-CN"/>
        </w:rPr>
        <w:t>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w:t>
      </w:r>
      <w:r>
        <w:rPr>
          <w:rFonts w:cs="宋体" w:hint="eastAsia"/>
          <w:kern w:val="0"/>
          <w:sz w:val="24"/>
          <w:szCs w:val="24"/>
          <w:lang w:bidi="ar"/>
        </w:rPr>
        <w:t>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p>
    <w:p w:rsidR="00C532AE" w:rsidRDefault="00E41171">
      <w:pPr>
        <w:spacing w:line="360" w:lineRule="auto"/>
        <w:ind w:firstLineChars="200" w:firstLine="480"/>
        <w:rPr>
          <w:rFonts w:cs="宋体"/>
          <w:kern w:val="0"/>
          <w:sz w:val="24"/>
          <w:szCs w:val="24"/>
          <w:lang w:bidi="ar"/>
        </w:rPr>
      </w:pPr>
      <w:r>
        <w:rPr>
          <w:rFonts w:cs="宋体" w:hint="eastAsia"/>
          <w:kern w:val="0"/>
          <w:sz w:val="24"/>
          <w:szCs w:val="24"/>
          <w:lang w:bidi="ar"/>
        </w:rPr>
        <w:t>边缘云服务器</w:t>
      </w:r>
      <w:r>
        <w:rPr>
          <w:rFonts w:cs="宋体" w:hint="eastAsia"/>
          <w:kern w:val="0"/>
          <w:sz w:val="24"/>
          <w:szCs w:val="24"/>
          <w:lang w:bidi="ar"/>
        </w:rPr>
        <w:t>j</w:t>
      </w:r>
      <w:r>
        <w:rPr>
          <w:rFonts w:cs="宋体" w:hint="eastAsia"/>
          <w:kern w:val="0"/>
          <w:sz w:val="24"/>
          <w:szCs w:val="24"/>
          <w:lang w:bidi="ar"/>
        </w:rPr>
        <w:t>用自身的私</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S</m:t>
            </m:r>
          </m:e>
          <m:sub>
            <m:r>
              <m:rPr>
                <m:sty m:val="p"/>
              </m:rPr>
              <w:rPr>
                <w:rFonts w:ascii="Cambria Math" w:hAnsi="Cambria Math" w:cs="宋体" w:hint="eastAsia"/>
                <w:kern w:val="0"/>
                <w:sz w:val="24"/>
                <w:szCs w:val="24"/>
                <w:lang w:bidi="ar"/>
              </w:rPr>
              <m:t>j</m:t>
            </m:r>
          </m:sub>
        </m:sSub>
      </m:oMath>
      <w:r>
        <w:rPr>
          <w:rFonts w:cs="宋体" w:hint="eastAsia"/>
          <w:kern w:val="0"/>
          <w:sz w:val="24"/>
          <w:szCs w:val="24"/>
          <w:lang w:bidi="ar"/>
        </w:rPr>
        <w:t>签名，并通过中心云服务器公</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P</m:t>
            </m:r>
          </m:e>
          <m:sub>
            <m:r>
              <m:rPr>
                <m:sty m:val="p"/>
              </m:rPr>
              <w:rPr>
                <w:rFonts w:ascii="Cambria Math" w:hAnsi="Cambria Math" w:cs="宋体" w:hint="eastAsia"/>
                <w:kern w:val="0"/>
                <w:sz w:val="24"/>
                <w:szCs w:val="24"/>
                <w:lang w:bidi="ar"/>
              </w:rPr>
              <m:t>G</m:t>
            </m:r>
          </m:sub>
        </m:sSub>
      </m:oMath>
      <w:r>
        <w:rPr>
          <w:rFonts w:cs="宋体" w:hint="eastAsia"/>
          <w:kern w:val="0"/>
          <w:sz w:val="24"/>
          <w:szCs w:val="24"/>
          <w:lang w:bidi="ar"/>
        </w:rPr>
        <w:t>对本地模型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进行加密后发送至中心云服务器；</w:t>
      </w:r>
    </w:p>
    <w:p w:rsidR="00C532AE" w:rsidRDefault="00E41171">
      <w:pPr>
        <w:spacing w:line="360" w:lineRule="auto"/>
        <w:ind w:firstLineChars="200" w:firstLine="480"/>
        <w:rPr>
          <w:rFonts w:cs="宋体"/>
          <w:kern w:val="0"/>
          <w:sz w:val="24"/>
          <w:szCs w:val="24"/>
          <w:lang w:bidi="ar"/>
        </w:rPr>
      </w:pPr>
      <w:r>
        <w:rPr>
          <w:rFonts w:cs="宋体" w:hint="eastAsia"/>
          <w:kern w:val="0"/>
          <w:sz w:val="24"/>
          <w:szCs w:val="24"/>
          <w:lang w:bidi="ar"/>
        </w:rPr>
        <w:t>步骤</w:t>
      </w:r>
      <w:r>
        <w:rPr>
          <w:rFonts w:cs="宋体" w:hint="eastAsia"/>
          <w:kern w:val="0"/>
          <w:sz w:val="24"/>
          <w:szCs w:val="24"/>
          <w:lang w:bidi="ar"/>
        </w:rPr>
        <w:t>3</w:t>
      </w:r>
      <w:r>
        <w:rPr>
          <w:rFonts w:cs="宋体" w:hint="eastAsia"/>
          <w:kern w:val="0"/>
          <w:sz w:val="24"/>
          <w:szCs w:val="24"/>
          <w:lang w:bidi="ar"/>
        </w:rPr>
        <w:t>：中心云服务器将收到的本地模型</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m:t>
            </m:r>
            <m:r>
              <m:rPr>
                <m:sty m:val="p"/>
              </m:rPr>
              <w:rPr>
                <w:rFonts w:ascii="Cambria Math" w:hAnsi="Cambria Math" w:cs="宋体" w:hint="eastAsia"/>
                <w:kern w:val="0"/>
                <w:sz w:val="24"/>
                <w:szCs w:val="24"/>
                <w:lang w:bidi="ar"/>
              </w:rPr>
              <m: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cs="宋体" w:hint="eastAsia"/>
          <w:kern w:val="0"/>
          <w:sz w:val="24"/>
          <w:szCs w:val="24"/>
          <w:lang w:bidi="ar"/>
        </w:rPr>
        <w:t>进行聚合得到</w:t>
      </w:r>
      <w:r>
        <w:rPr>
          <w:rFonts w:cs="宋体" w:hint="eastAsia"/>
          <w:kern w:val="0"/>
          <w:sz w:val="24"/>
          <w:szCs w:val="24"/>
          <w:lang w:bidi="ar"/>
        </w:rPr>
        <w:t>t+1</w:t>
      </w:r>
      <w:r>
        <w:rPr>
          <w:rFonts w:cs="宋体" w:hint="eastAsia"/>
          <w:kern w:val="0"/>
          <w:sz w:val="24"/>
          <w:szCs w:val="24"/>
          <w:lang w:bidi="ar"/>
        </w:rPr>
        <w:t>时刻的全局模型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t+1</m:t>
            </m:r>
          </m:sup>
        </m:sSup>
      </m:oMath>
      <w:r>
        <w:rPr>
          <w:rFonts w:cs="宋体" w:hint="eastAsia"/>
          <w:kern w:val="0"/>
          <w:sz w:val="24"/>
          <w:szCs w:val="24"/>
          <w:lang w:bidi="ar"/>
        </w:rPr>
        <w:t>；</w:t>
      </w:r>
    </w:p>
    <w:p w:rsidR="00C532AE" w:rsidRDefault="00E41171">
      <w:pPr>
        <w:spacing w:line="360" w:lineRule="auto"/>
        <w:ind w:firstLineChars="200" w:firstLine="480"/>
        <w:jc w:val="left"/>
        <w:rPr>
          <w:sz w:val="24"/>
          <w:szCs w:val="24"/>
          <w:lang w:val="zh-CN"/>
        </w:rPr>
      </w:pPr>
      <w:r>
        <w:rPr>
          <w:rFonts w:cs="宋体" w:hint="eastAsia"/>
          <w:kern w:val="0"/>
          <w:sz w:val="24"/>
          <w:szCs w:val="24"/>
          <w:lang w:bidi="ar"/>
        </w:rPr>
        <w:t>步骤</w:t>
      </w:r>
      <w:r>
        <w:rPr>
          <w:rFonts w:cs="宋体" w:hint="eastAsia"/>
          <w:kern w:val="0"/>
          <w:sz w:val="24"/>
          <w:szCs w:val="24"/>
          <w:lang w:bidi="ar"/>
        </w:rPr>
        <w:t>4</w:t>
      </w:r>
      <w:r>
        <w:rPr>
          <w:rFonts w:cs="宋体" w:hint="eastAsia"/>
          <w:kern w:val="0"/>
          <w:sz w:val="24"/>
          <w:szCs w:val="24"/>
          <w:lang w:bidi="ar"/>
        </w:rPr>
        <w:t>：重复上述步骤</w:t>
      </w:r>
      <w:r>
        <w:rPr>
          <w:rFonts w:cs="宋体" w:hint="eastAsia"/>
          <w:kern w:val="0"/>
          <w:sz w:val="24"/>
          <w:szCs w:val="24"/>
          <w:lang w:bidi="ar"/>
        </w:rPr>
        <w:t>1-3</w:t>
      </w:r>
      <w:r>
        <w:rPr>
          <w:rFonts w:cs="宋体" w:hint="eastAsia"/>
          <w:kern w:val="0"/>
          <w:sz w:val="24"/>
          <w:szCs w:val="24"/>
          <w:lang w:bidi="ar"/>
        </w:rPr>
        <w:t>，直到全局迭代结束，得到最终全局模型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m:t>
            </m:r>
          </m:sup>
        </m:sSup>
      </m:oMath>
      <w:r>
        <w:rPr>
          <w:rFonts w:cs="宋体" w:hint="eastAsia"/>
          <w:kern w:val="0"/>
          <w:sz w:val="24"/>
          <w:szCs w:val="24"/>
          <w:lang w:bidi="ar"/>
        </w:rPr>
        <w:t>。</w:t>
      </w:r>
    </w:p>
    <w:p w:rsidR="00C532AE" w:rsidRDefault="00E41171">
      <w:pPr>
        <w:pStyle w:val="20"/>
        <w:adjustRightInd w:val="0"/>
        <w:snapToGrid w:val="0"/>
        <w:spacing w:line="360" w:lineRule="auto"/>
        <w:rPr>
          <w:bCs/>
          <w:sz w:val="24"/>
          <w:szCs w:val="24"/>
        </w:rPr>
      </w:pPr>
      <w:r>
        <w:rPr>
          <w:rFonts w:hint="eastAsia"/>
          <w:sz w:val="24"/>
          <w:szCs w:val="24"/>
        </w:rPr>
        <w:t>本发明中车辆设备</w:t>
      </w:r>
      <w:proofErr w:type="spellStart"/>
      <w:r>
        <w:rPr>
          <w:rFonts w:hint="eastAsia"/>
          <w:sz w:val="24"/>
          <w:szCs w:val="24"/>
        </w:rPr>
        <w:t>i</w:t>
      </w:r>
      <w:proofErr w:type="spellEnd"/>
      <w:r>
        <w:rPr>
          <w:rFonts w:hint="eastAsia"/>
          <w:sz w:val="24"/>
          <w:szCs w:val="24"/>
        </w:rPr>
        <w:t>可以为车辆等物联网</w:t>
      </w:r>
      <w:r>
        <w:rPr>
          <w:rFonts w:hint="eastAsia"/>
          <w:bCs/>
          <w:sz w:val="24"/>
          <w:szCs w:val="24"/>
          <w:lang w:val="zh-CN"/>
        </w:rPr>
        <w:t>设备，</w:t>
      </w:r>
      <w:r>
        <w:rPr>
          <w:rFonts w:hint="eastAsia"/>
          <w:bCs/>
          <w:sz w:val="24"/>
          <w:szCs w:val="24"/>
          <w:lang w:val="zh-CN"/>
        </w:rPr>
        <w:t>i</w:t>
      </w:r>
      <w:r>
        <w:rPr>
          <w:rFonts w:hint="eastAsia"/>
          <w:bCs/>
          <w:sz w:val="24"/>
          <w:szCs w:val="24"/>
          <w:lang w:val="zh-CN"/>
        </w:rPr>
        <w:t>表示第</w:t>
      </w:r>
      <w:r>
        <w:rPr>
          <w:rFonts w:hint="eastAsia"/>
          <w:bCs/>
          <w:sz w:val="24"/>
          <w:szCs w:val="24"/>
          <w:lang w:val="zh-CN"/>
        </w:rPr>
        <w:t>i</w:t>
      </w:r>
      <w:proofErr w:type="gramStart"/>
      <w:r>
        <w:rPr>
          <w:rFonts w:hint="eastAsia"/>
          <w:bCs/>
          <w:sz w:val="24"/>
          <w:szCs w:val="24"/>
          <w:lang w:val="zh-CN"/>
        </w:rPr>
        <w:t>个</w:t>
      </w:r>
      <w:proofErr w:type="gramEnd"/>
      <w:r>
        <w:rPr>
          <w:rFonts w:hint="eastAsia"/>
          <w:bCs/>
          <w:sz w:val="24"/>
          <w:szCs w:val="24"/>
          <w:lang w:val="zh-CN"/>
        </w:rPr>
        <w:t>车辆。</w:t>
      </w:r>
      <w:r>
        <w:rPr>
          <w:rFonts w:hint="eastAsia"/>
          <w:sz w:val="24"/>
          <w:szCs w:val="24"/>
        </w:rPr>
        <w:t>本发明通过</w:t>
      </w:r>
      <w:r>
        <w:rPr>
          <w:rFonts w:ascii="Times New Roman" w:hint="eastAsia"/>
          <w:sz w:val="24"/>
          <w:szCs w:val="24"/>
        </w:rPr>
        <w:t>设计高效安全的聚合算法，</w:t>
      </w:r>
      <w:r>
        <w:rPr>
          <w:rFonts w:ascii="Times New Roman" w:hint="eastAsia"/>
          <w:bCs/>
          <w:sz w:val="24"/>
          <w:szCs w:val="24"/>
        </w:rPr>
        <w:t>基于</w:t>
      </w:r>
      <w:proofErr w:type="spellStart"/>
      <w:r>
        <w:rPr>
          <w:rFonts w:ascii="Times New Roman" w:hint="eastAsia"/>
          <w:bCs/>
          <w:sz w:val="24"/>
          <w:szCs w:val="24"/>
        </w:rPr>
        <w:t>Cybertwin</w:t>
      </w:r>
      <w:proofErr w:type="spellEnd"/>
      <w:r>
        <w:rPr>
          <w:rFonts w:hint="eastAsia"/>
          <w:bCs/>
          <w:sz w:val="24"/>
          <w:szCs w:val="24"/>
        </w:rPr>
        <w:t>（网络孪生）</w:t>
      </w:r>
      <w:r>
        <w:rPr>
          <w:rFonts w:ascii="Times New Roman" w:hint="eastAsia"/>
          <w:bCs/>
          <w:sz w:val="24"/>
          <w:szCs w:val="24"/>
        </w:rPr>
        <w:t>框架的双层联邦学习框架</w:t>
      </w:r>
      <w:r>
        <w:rPr>
          <w:rFonts w:hint="eastAsia"/>
          <w:bCs/>
          <w:sz w:val="24"/>
          <w:szCs w:val="24"/>
        </w:rPr>
        <w:t>、</w:t>
      </w:r>
      <w:r>
        <w:rPr>
          <w:rFonts w:ascii="Times New Roman" w:hint="eastAsia"/>
          <w:bCs/>
          <w:sz w:val="24"/>
          <w:szCs w:val="24"/>
        </w:rPr>
        <w:t>抵御多种后门攻击</w:t>
      </w:r>
      <w:r>
        <w:rPr>
          <w:rFonts w:hint="eastAsia"/>
          <w:bCs/>
          <w:sz w:val="24"/>
          <w:szCs w:val="24"/>
        </w:rPr>
        <w:t>。</w:t>
      </w:r>
    </w:p>
    <w:p w:rsidR="00C532AE" w:rsidRDefault="00E41171">
      <w:pPr>
        <w:spacing w:line="360" w:lineRule="auto"/>
        <w:ind w:firstLineChars="200" w:firstLine="480"/>
        <w:jc w:val="left"/>
        <w:rPr>
          <w:sz w:val="24"/>
          <w:szCs w:val="24"/>
        </w:rPr>
      </w:pPr>
      <w:r>
        <w:rPr>
          <w:rFonts w:hint="eastAsia"/>
          <w:sz w:val="24"/>
          <w:szCs w:val="24"/>
        </w:rPr>
        <w:t>进一步的，</w:t>
      </w:r>
      <w:r>
        <w:rPr>
          <w:rFonts w:hint="eastAsia"/>
          <w:bCs/>
          <w:sz w:val="24"/>
          <w:szCs w:val="24"/>
        </w:rPr>
        <w:t>步骤</w:t>
      </w:r>
      <w:r>
        <w:rPr>
          <w:rFonts w:hint="eastAsia"/>
          <w:bCs/>
          <w:sz w:val="24"/>
          <w:szCs w:val="24"/>
        </w:rPr>
        <w:t>2</w:t>
      </w:r>
      <w:r>
        <w:rPr>
          <w:rFonts w:hint="eastAsia"/>
          <w:bCs/>
          <w:sz w:val="24"/>
          <w:szCs w:val="24"/>
          <w:lang w:val="zh-CN"/>
        </w:rPr>
        <w:t>用于训练的</w:t>
      </w:r>
      <w:r>
        <w:rPr>
          <w:rFonts w:cs="宋体" w:hint="eastAsia"/>
          <w:kern w:val="0"/>
          <w:sz w:val="24"/>
          <w:szCs w:val="24"/>
          <w:lang w:bidi="ar"/>
        </w:rPr>
        <w:t>本地数据集</w:t>
      </w:r>
      <w:r>
        <w:rPr>
          <w:rFonts w:hint="eastAsia"/>
          <w:bCs/>
          <w:sz w:val="24"/>
          <w:szCs w:val="24"/>
          <w:lang w:val="zh-CN"/>
        </w:rPr>
        <w:t>是由</w:t>
      </w:r>
      <w:r>
        <w:rPr>
          <w:rFonts w:cs="宋体" w:hint="eastAsia"/>
          <w:kern w:val="0"/>
          <w:sz w:val="24"/>
          <w:szCs w:val="24"/>
          <w:lang w:bidi="ar"/>
        </w:rPr>
        <w:t>车辆设备</w:t>
      </w:r>
      <w:proofErr w:type="spellStart"/>
      <w:r>
        <w:rPr>
          <w:rFonts w:cs="宋体" w:hint="eastAsia"/>
          <w:kern w:val="0"/>
          <w:sz w:val="24"/>
          <w:szCs w:val="24"/>
          <w:lang w:bidi="ar"/>
        </w:rPr>
        <w:t>i</w:t>
      </w:r>
      <w:proofErr w:type="spellEnd"/>
      <w:r>
        <w:rPr>
          <w:rFonts w:hint="eastAsia"/>
          <w:bCs/>
          <w:sz w:val="24"/>
          <w:szCs w:val="24"/>
          <w:lang w:val="zh-CN"/>
        </w:rPr>
        <w:t>通过信息采集生成的；为降低回程链路的传输压力，</w:t>
      </w:r>
      <w:r>
        <w:rPr>
          <w:rFonts w:cs="宋体" w:hint="eastAsia"/>
          <w:kern w:val="0"/>
          <w:sz w:val="24"/>
          <w:szCs w:val="24"/>
          <w:lang w:bidi="ar"/>
        </w:rPr>
        <w:t>车辆设备</w:t>
      </w:r>
      <w:proofErr w:type="spellStart"/>
      <w:r>
        <w:rPr>
          <w:rFonts w:cs="宋体" w:hint="eastAsia"/>
          <w:kern w:val="0"/>
          <w:sz w:val="24"/>
          <w:szCs w:val="24"/>
          <w:lang w:bidi="ar"/>
        </w:rPr>
        <w:t>i</w:t>
      </w:r>
      <w:proofErr w:type="spellEnd"/>
      <w:r>
        <w:rPr>
          <w:rFonts w:hint="eastAsia"/>
          <w:bCs/>
          <w:sz w:val="24"/>
          <w:szCs w:val="24"/>
          <w:lang w:val="zh-CN"/>
        </w:rPr>
        <w:t>只和边缘云服务器</w:t>
      </w:r>
      <w:r>
        <w:rPr>
          <w:rFonts w:hint="eastAsia"/>
          <w:bCs/>
          <w:sz w:val="24"/>
          <w:szCs w:val="24"/>
          <w:lang w:val="zh-CN"/>
        </w:rPr>
        <w:t>j</w:t>
      </w:r>
      <w:r>
        <w:rPr>
          <w:rFonts w:hint="eastAsia"/>
          <w:bCs/>
          <w:sz w:val="24"/>
          <w:szCs w:val="24"/>
          <w:lang w:val="zh-CN"/>
        </w:rPr>
        <w:t>进行通信，而边缘云服务器</w:t>
      </w:r>
      <w:r>
        <w:rPr>
          <w:rFonts w:hint="eastAsia"/>
          <w:bCs/>
          <w:sz w:val="24"/>
          <w:szCs w:val="24"/>
          <w:lang w:val="zh-CN"/>
        </w:rPr>
        <w:t>j</w:t>
      </w:r>
      <w:r>
        <w:rPr>
          <w:rFonts w:hint="eastAsia"/>
          <w:bCs/>
          <w:sz w:val="24"/>
          <w:szCs w:val="24"/>
          <w:lang w:val="zh-CN"/>
        </w:rPr>
        <w:t>既可以和</w:t>
      </w:r>
      <w:r>
        <w:rPr>
          <w:rFonts w:cs="宋体" w:hint="eastAsia"/>
          <w:kern w:val="0"/>
          <w:sz w:val="24"/>
          <w:szCs w:val="24"/>
          <w:lang w:bidi="ar"/>
        </w:rPr>
        <w:t>车辆设备</w:t>
      </w:r>
      <w:proofErr w:type="spellStart"/>
      <w:r>
        <w:rPr>
          <w:rFonts w:cs="宋体" w:hint="eastAsia"/>
          <w:kern w:val="0"/>
          <w:sz w:val="24"/>
          <w:szCs w:val="24"/>
          <w:lang w:bidi="ar"/>
        </w:rPr>
        <w:t>i</w:t>
      </w:r>
      <w:proofErr w:type="spellEnd"/>
      <w:r>
        <w:rPr>
          <w:rFonts w:hint="eastAsia"/>
          <w:bCs/>
          <w:sz w:val="24"/>
          <w:szCs w:val="24"/>
          <w:lang w:val="zh-CN"/>
        </w:rPr>
        <w:t>进行通信，也可以和云服务器进行通信。</w:t>
      </w:r>
    </w:p>
    <w:p w:rsidR="00C532AE" w:rsidRDefault="00E41171">
      <w:pPr>
        <w:spacing w:line="360" w:lineRule="auto"/>
        <w:ind w:firstLineChars="200" w:firstLine="480"/>
        <w:rPr>
          <w:bCs/>
          <w:sz w:val="24"/>
          <w:szCs w:val="24"/>
        </w:rPr>
      </w:pPr>
      <w:r>
        <w:rPr>
          <w:rFonts w:hint="eastAsia"/>
          <w:sz w:val="24"/>
          <w:szCs w:val="24"/>
        </w:rPr>
        <w:t>进一步的，</w:t>
      </w:r>
      <w:r>
        <w:rPr>
          <w:rFonts w:hint="eastAsia"/>
          <w:bCs/>
          <w:sz w:val="24"/>
          <w:szCs w:val="24"/>
        </w:rPr>
        <w:t>步骤</w:t>
      </w:r>
      <w:r>
        <w:rPr>
          <w:rFonts w:hint="eastAsia"/>
          <w:bCs/>
          <w:sz w:val="24"/>
          <w:szCs w:val="24"/>
        </w:rPr>
        <w:t>2</w:t>
      </w:r>
      <w:r>
        <w:rPr>
          <w:rFonts w:hint="eastAsia"/>
          <w:bCs/>
          <w:sz w:val="24"/>
          <w:szCs w:val="24"/>
        </w:rPr>
        <w:t>所</w:t>
      </w:r>
      <w:proofErr w:type="gramStart"/>
      <w:r>
        <w:rPr>
          <w:rFonts w:hint="eastAsia"/>
          <w:bCs/>
          <w:sz w:val="24"/>
          <w:szCs w:val="24"/>
        </w:rPr>
        <w:t>述</w:t>
      </w:r>
      <w:r>
        <w:rPr>
          <w:rFonts w:cs="宋体" w:hint="eastAsia"/>
          <w:kern w:val="0"/>
          <w:sz w:val="24"/>
          <w:szCs w:val="24"/>
          <w:lang w:bidi="ar"/>
        </w:rPr>
        <w:t>车辆</w:t>
      </w:r>
      <w:proofErr w:type="gramEnd"/>
      <w:r>
        <w:rPr>
          <w:rFonts w:cs="宋体" w:hint="eastAsia"/>
          <w:kern w:val="0"/>
          <w:sz w:val="24"/>
          <w:szCs w:val="24"/>
          <w:lang w:bidi="ar"/>
        </w:rPr>
        <w:t>设备</w:t>
      </w:r>
      <w:proofErr w:type="spellStart"/>
      <w:r>
        <w:rPr>
          <w:rFonts w:cs="宋体" w:hint="eastAsia"/>
          <w:kern w:val="0"/>
          <w:sz w:val="24"/>
          <w:szCs w:val="24"/>
          <w:lang w:bidi="ar"/>
        </w:rPr>
        <w:t>i</w:t>
      </w:r>
      <w:proofErr w:type="spellEnd"/>
      <w:r>
        <w:rPr>
          <w:rFonts w:cs="宋体" w:hint="eastAsia"/>
          <w:kern w:val="0"/>
          <w:sz w:val="24"/>
          <w:szCs w:val="24"/>
          <w:lang w:bidi="ar"/>
        </w:rPr>
        <w:t>用本地数据集训练本地模型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Ansi="Cambria Math" w:cs="宋体" w:hint="eastAsia"/>
          <w:kern w:val="0"/>
          <w:sz w:val="24"/>
          <w:szCs w:val="24"/>
          <w:lang w:bidi="ar"/>
        </w:rPr>
        <w:t>，包括：</w:t>
      </w:r>
    </w:p>
    <w:p w:rsidR="00C532AE" w:rsidRDefault="00E41171">
      <w:pPr>
        <w:spacing w:line="360" w:lineRule="auto"/>
        <w:ind w:firstLineChars="200" w:firstLine="480"/>
        <w:rPr>
          <w:bCs/>
          <w:sz w:val="24"/>
          <w:szCs w:val="24"/>
          <w:lang w:val="zh-CN"/>
        </w:rPr>
      </w:pPr>
      <w:r>
        <w:rPr>
          <w:rFonts w:hint="eastAsia"/>
          <w:bCs/>
          <w:sz w:val="24"/>
          <w:szCs w:val="24"/>
          <w:lang w:val="zh-CN"/>
        </w:rPr>
        <w:t>假设目前</w:t>
      </w:r>
      <w:r>
        <w:rPr>
          <w:rFonts w:hint="eastAsia"/>
          <w:bCs/>
          <w:sz w:val="24"/>
          <w:szCs w:val="24"/>
        </w:rPr>
        <w:t>进行</w:t>
      </w:r>
      <w:r>
        <w:rPr>
          <w:rFonts w:hint="eastAsia"/>
          <w:bCs/>
          <w:sz w:val="24"/>
          <w:szCs w:val="24"/>
          <w:lang w:val="zh-CN"/>
        </w:rPr>
        <w:t>多分类任务，初始化全局模型</w:t>
      </w:r>
      <m:oMath>
        <m:sSup>
          <m:sSupPr>
            <m:ctrlPr>
              <w:rPr>
                <w:rFonts w:ascii="Cambria Math" w:hAnsi="Cambria Math" w:hint="eastAsia"/>
                <w:bCs/>
                <w:sz w:val="24"/>
                <w:szCs w:val="24"/>
                <w:lang w:val="zh-CN"/>
              </w:rPr>
            </m:ctrlPr>
          </m:sSupPr>
          <m:e>
            <m:r>
              <m:rPr>
                <m:sty m:val="p"/>
              </m:rPr>
              <w:rPr>
                <w:rFonts w:ascii="Cambria Math" w:hAnsi="Cambria Math" w:hint="eastAsia"/>
                <w:sz w:val="24"/>
                <w:szCs w:val="24"/>
                <w:lang w:val="zh-CN"/>
              </w:rPr>
              <m:t>ω</m:t>
            </m:r>
          </m:e>
          <m:sup>
            <m:r>
              <m:rPr>
                <m:sty m:val="p"/>
              </m:rPr>
              <w:rPr>
                <w:rFonts w:ascii="Cambria Math" w:hAnsi="Cambria Math" w:hint="eastAsia"/>
                <w:sz w:val="24"/>
                <w:szCs w:val="24"/>
                <w:lang w:val="zh-CN"/>
              </w:rPr>
              <m:t>0</m:t>
            </m:r>
          </m:sup>
        </m:sSup>
      </m:oMath>
      <w:r>
        <w:rPr>
          <w:rFonts w:hint="eastAsia"/>
          <w:bCs/>
          <w:sz w:val="24"/>
          <w:szCs w:val="24"/>
          <w:lang w:val="zh-CN"/>
        </w:rPr>
        <w:t>、车辆设备</w:t>
      </w:r>
      <w:r>
        <w:rPr>
          <w:rFonts w:hint="eastAsia"/>
          <w:bCs/>
          <w:sz w:val="24"/>
          <w:szCs w:val="24"/>
          <w:lang w:val="zh-CN"/>
        </w:rPr>
        <w:t>i</w:t>
      </w:r>
      <w:r>
        <w:rPr>
          <w:rFonts w:hint="eastAsia"/>
          <w:bCs/>
          <w:sz w:val="24"/>
          <w:szCs w:val="24"/>
          <w:lang w:val="zh-CN"/>
        </w:rPr>
        <w:t>学习率η、本地训练轮次</w:t>
      </w:r>
      <w:r>
        <w:rPr>
          <w:rFonts w:hint="eastAsia"/>
          <w:bCs/>
          <w:sz w:val="24"/>
          <w:szCs w:val="24"/>
        </w:rPr>
        <w:t>k</w:t>
      </w:r>
      <w:r>
        <w:rPr>
          <w:rFonts w:hint="eastAsia"/>
          <w:bCs/>
          <w:sz w:val="24"/>
          <w:szCs w:val="24"/>
          <w:lang w:val="zh-CN"/>
        </w:rPr>
        <w:t>、全局迭代轮次</w:t>
      </w:r>
      <w:r>
        <w:rPr>
          <w:rFonts w:hint="eastAsia"/>
          <w:bCs/>
          <w:sz w:val="24"/>
          <w:szCs w:val="24"/>
          <w:lang w:val="zh-CN"/>
        </w:rPr>
        <w:t>T</w:t>
      </w:r>
      <w:r>
        <w:rPr>
          <w:rFonts w:hint="eastAsia"/>
          <w:bCs/>
          <w:sz w:val="24"/>
          <w:szCs w:val="24"/>
          <w:lang w:val="zh-CN"/>
        </w:rPr>
        <w:t>；</w:t>
      </w:r>
    </w:p>
    <w:p w:rsidR="00C532AE" w:rsidRDefault="00E41171">
      <w:pPr>
        <w:spacing w:line="360" w:lineRule="auto"/>
        <w:ind w:firstLineChars="200" w:firstLine="480"/>
        <w:rPr>
          <w:bCs/>
          <w:sz w:val="24"/>
          <w:szCs w:val="24"/>
          <w:lang w:val="zh-CN"/>
        </w:rPr>
      </w:pPr>
      <w:r>
        <w:rPr>
          <w:rFonts w:hint="eastAsia"/>
          <w:bCs/>
          <w:sz w:val="24"/>
          <w:szCs w:val="24"/>
          <w:lang w:val="zh-CN"/>
        </w:rPr>
        <w:t>车辆设备</w:t>
      </w:r>
      <w:r>
        <w:rPr>
          <w:rFonts w:hint="eastAsia"/>
          <w:bCs/>
          <w:sz w:val="24"/>
          <w:szCs w:val="24"/>
          <w:lang w:val="zh-CN"/>
        </w:rPr>
        <w:t>i</w:t>
      </w:r>
      <w:r>
        <w:rPr>
          <w:rFonts w:hint="eastAsia"/>
          <w:bCs/>
          <w:sz w:val="24"/>
          <w:szCs w:val="24"/>
          <w:lang w:val="zh-CN"/>
        </w:rPr>
        <w:t>收到初始</w:t>
      </w:r>
      <w:r>
        <w:rPr>
          <w:rFonts w:hint="eastAsia"/>
          <w:bCs/>
          <w:sz w:val="24"/>
          <w:szCs w:val="24"/>
        </w:rPr>
        <w:t>化的</w:t>
      </w:r>
      <w:r>
        <w:rPr>
          <w:rFonts w:hint="eastAsia"/>
          <w:bCs/>
          <w:sz w:val="24"/>
          <w:szCs w:val="24"/>
          <w:lang w:val="zh-CN"/>
        </w:rPr>
        <w:t>全局模型</w:t>
      </w:r>
      <m:oMath>
        <m:sSup>
          <m:sSupPr>
            <m:ctrlPr>
              <w:rPr>
                <w:rFonts w:ascii="Cambria Math" w:hAnsi="Cambria Math" w:hint="eastAsia"/>
                <w:bCs/>
                <w:sz w:val="24"/>
                <w:szCs w:val="24"/>
                <w:lang w:val="zh-CN"/>
              </w:rPr>
            </m:ctrlPr>
          </m:sSupPr>
          <m:e>
            <m:r>
              <m:rPr>
                <m:sty m:val="p"/>
              </m:rPr>
              <w:rPr>
                <w:rFonts w:ascii="Cambria Math" w:hAnsi="Cambria Math" w:hint="eastAsia"/>
                <w:sz w:val="24"/>
                <w:szCs w:val="24"/>
                <w:lang w:val="zh-CN"/>
              </w:rPr>
              <m:t>ω</m:t>
            </m:r>
          </m:e>
          <m:sup>
            <m:r>
              <m:rPr>
                <m:sty m:val="p"/>
              </m:rPr>
              <w:rPr>
                <w:rFonts w:ascii="Cambria Math" w:hAnsi="Cambria Math" w:hint="eastAsia"/>
                <w:sz w:val="24"/>
                <w:szCs w:val="24"/>
                <w:lang w:val="zh-CN"/>
              </w:rPr>
              <m:t>0</m:t>
            </m:r>
          </m:sup>
        </m:sSup>
      </m:oMath>
      <w:r>
        <w:rPr>
          <w:rFonts w:hint="eastAsia"/>
          <w:bCs/>
          <w:sz w:val="24"/>
          <w:szCs w:val="24"/>
          <w:lang w:val="zh-CN"/>
        </w:rPr>
        <w:t>后，通过本地数据集</w:t>
      </w:r>
      <m:oMath>
        <m:r>
          <m:rPr>
            <m:sty m:val="p"/>
          </m:rPr>
          <w:rPr>
            <w:rFonts w:ascii="Cambria Math" w:hAnsi="Cambria Math" w:hint="eastAsia"/>
            <w:sz w:val="24"/>
            <w:szCs w:val="24"/>
            <w:lang w:val="zh-CN"/>
          </w:rPr>
          <m:t>(</m:t>
        </m:r>
        <m:sSub>
          <m:sSubPr>
            <m:ctrlPr>
              <w:rPr>
                <w:rFonts w:ascii="Cambria Math" w:hAnsi="Cambria Math" w:hint="eastAsia"/>
                <w:bCs/>
                <w:sz w:val="24"/>
                <w:szCs w:val="24"/>
                <w:lang w:val="zh-CN"/>
              </w:rPr>
            </m:ctrlPr>
          </m:sSubPr>
          <m:e>
            <m:r>
              <m:rPr>
                <m:sty m:val="p"/>
              </m:rPr>
              <w:rPr>
                <w:rFonts w:ascii="Cambria Math" w:hAnsi="Cambria Math" w:hint="eastAsia"/>
                <w:sz w:val="24"/>
                <w:szCs w:val="24"/>
                <w:lang w:val="zh-CN"/>
              </w:rPr>
              <m:t>x</m:t>
            </m:r>
          </m:e>
          <m:sub>
            <m:r>
              <m:rPr>
                <m:sty m:val="p"/>
              </m:rPr>
              <w:rPr>
                <w:rFonts w:ascii="Cambria Math" w:hAnsi="Cambria Math" w:hint="eastAsia"/>
                <w:sz w:val="24"/>
                <w:szCs w:val="24"/>
                <w:lang w:val="zh-CN"/>
              </w:rPr>
              <m:t>i</m:t>
            </m:r>
          </m:sub>
        </m:sSub>
        <m:r>
          <m:rPr>
            <m:sty m:val="p"/>
          </m:rPr>
          <w:rPr>
            <w:rFonts w:ascii="Cambria Math" w:hAnsi="Cambria Math" w:hint="eastAsia"/>
            <w:sz w:val="24"/>
            <w:szCs w:val="24"/>
            <w:lang w:val="zh-CN"/>
          </w:rPr>
          <m:t>,</m:t>
        </m:r>
        <m:sSub>
          <m:sSubPr>
            <m:ctrlPr>
              <w:rPr>
                <w:rFonts w:ascii="Cambria Math" w:hAnsi="Cambria Math" w:hint="eastAsia"/>
                <w:bCs/>
                <w:sz w:val="24"/>
                <w:szCs w:val="24"/>
                <w:lang w:val="zh-CN"/>
              </w:rPr>
            </m:ctrlPr>
          </m:sSubPr>
          <m:e>
            <m:r>
              <m:rPr>
                <m:sty m:val="p"/>
              </m:rPr>
              <w:rPr>
                <w:rFonts w:ascii="Cambria Math" w:hAnsi="Cambria Math" w:hint="eastAsia"/>
                <w:sz w:val="24"/>
                <w:szCs w:val="24"/>
                <w:lang w:val="zh-CN"/>
              </w:rPr>
              <m:t>y</m:t>
            </m:r>
          </m:e>
          <m:sub>
            <m:r>
              <m:rPr>
                <m:sty m:val="p"/>
              </m:rPr>
              <w:rPr>
                <w:rFonts w:ascii="Cambria Math" w:hAnsi="Cambria Math" w:hint="eastAsia"/>
                <w:sz w:val="24"/>
                <w:szCs w:val="24"/>
                <w:lang w:val="zh-CN"/>
              </w:rPr>
              <m:t>i</m:t>
            </m:r>
          </m:sub>
        </m:sSub>
        <m:r>
          <m:rPr>
            <m:sty m:val="p"/>
          </m:rPr>
          <w:rPr>
            <w:rFonts w:ascii="Cambria Math" w:hAnsi="Cambria Math" w:hint="eastAsia"/>
            <w:sz w:val="24"/>
            <w:szCs w:val="24"/>
            <w:lang w:val="zh-CN"/>
          </w:rPr>
          <m:t>)</m:t>
        </m:r>
      </m:oMath>
      <w:r>
        <w:rPr>
          <w:rFonts w:hint="eastAsia"/>
          <w:bCs/>
          <w:sz w:val="24"/>
          <w:szCs w:val="24"/>
          <w:lang w:val="zh-CN"/>
        </w:rPr>
        <w:t>训练得到</w:t>
      </w:r>
      <w:r>
        <w:rPr>
          <w:rFonts w:cs="宋体" w:hint="eastAsia"/>
          <w:kern w:val="0"/>
          <w:sz w:val="24"/>
          <w:szCs w:val="24"/>
          <w:lang w:bidi="ar"/>
        </w:rPr>
        <w:t>t+1</w:t>
      </w:r>
      <w:r>
        <w:rPr>
          <w:rFonts w:cs="宋体" w:hint="eastAsia"/>
          <w:kern w:val="0"/>
          <w:sz w:val="24"/>
          <w:szCs w:val="24"/>
          <w:lang w:bidi="ar"/>
        </w:rPr>
        <w:t>时刻的本地模型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hint="eastAsia"/>
          <w:bCs/>
          <w:sz w:val="24"/>
          <w:szCs w:val="24"/>
          <w:lang w:val="zh-CN"/>
        </w:rPr>
        <w:t>，即</w:t>
      </w:r>
      <w:r>
        <w:rPr>
          <w:rFonts w:hint="eastAsia"/>
          <w:bCs/>
          <w:sz w:val="24"/>
          <w:szCs w:val="24"/>
          <w:lang w:val="zh-CN"/>
        </w:rPr>
        <w:object w:dxaOrig="2580" w:dyaOrig="380">
          <v:shape id="_x0000_i1066" type="#_x0000_t75" style="width:129pt;height:19pt" o:ole="">
            <v:imagedata r:id="rId8" o:title=""/>
          </v:shape>
          <o:OLEObject Type="Embed" ProgID="Equation.3" ShapeID="_x0000_i1066" DrawAspect="Content" ObjectID="_1786878704" r:id="rId83"/>
        </w:object>
      </w:r>
      <w:r>
        <w:rPr>
          <w:rFonts w:hint="eastAsia"/>
          <w:bCs/>
          <w:sz w:val="24"/>
          <w:szCs w:val="24"/>
          <w:lang w:val="zh-CN"/>
        </w:rPr>
        <w:t>；</w:t>
      </w:r>
    </w:p>
    <w:p w:rsidR="00C532AE" w:rsidRDefault="00E41171">
      <w:pPr>
        <w:spacing w:line="360" w:lineRule="auto"/>
        <w:ind w:firstLineChars="200" w:firstLine="480"/>
        <w:rPr>
          <w:bCs/>
          <w:sz w:val="24"/>
          <w:szCs w:val="24"/>
          <w:lang w:val="zh-CN"/>
        </w:rPr>
      </w:pPr>
      <w:r>
        <w:rPr>
          <w:rFonts w:hint="eastAsia"/>
          <w:bCs/>
          <w:sz w:val="24"/>
          <w:szCs w:val="24"/>
          <w:lang w:val="zh-CN"/>
        </w:rPr>
        <w:t>边缘云服务器</w:t>
      </w:r>
      <w:r>
        <w:rPr>
          <w:rFonts w:hint="eastAsia"/>
          <w:bCs/>
          <w:sz w:val="24"/>
          <w:szCs w:val="24"/>
          <w:lang w:val="zh-CN"/>
        </w:rPr>
        <w:t>j</w:t>
      </w:r>
      <w:r>
        <w:rPr>
          <w:rFonts w:hint="eastAsia"/>
          <w:bCs/>
          <w:sz w:val="24"/>
          <w:szCs w:val="24"/>
          <w:lang w:val="zh-CN"/>
        </w:rPr>
        <w:t>通过下式</w:t>
      </w:r>
      <w:r>
        <w:rPr>
          <w:rFonts w:hint="eastAsia"/>
          <w:bCs/>
          <w:sz w:val="24"/>
          <w:szCs w:val="24"/>
        </w:rPr>
        <w:t>获取</w:t>
      </w:r>
      <w:r>
        <w:rPr>
          <w:rFonts w:hint="eastAsia"/>
          <w:bCs/>
          <w:sz w:val="24"/>
          <w:szCs w:val="24"/>
          <w:lang w:val="zh-CN"/>
        </w:rPr>
        <w:t>车辆设备</w:t>
      </w:r>
      <w:r>
        <w:rPr>
          <w:rFonts w:hint="eastAsia"/>
          <w:bCs/>
          <w:sz w:val="24"/>
          <w:szCs w:val="24"/>
          <w:lang w:val="zh-CN"/>
        </w:rPr>
        <w:t>i</w:t>
      </w:r>
      <w:r>
        <w:rPr>
          <w:rFonts w:hint="eastAsia"/>
          <w:bCs/>
          <w:sz w:val="24"/>
          <w:szCs w:val="24"/>
          <w:lang w:val="zh-CN"/>
        </w:rPr>
        <w:t>的计算能力：</w:t>
      </w:r>
    </w:p>
    <w:p w:rsidR="00C532AE" w:rsidRDefault="00E41171">
      <w:pPr>
        <w:spacing w:line="360" w:lineRule="auto"/>
        <w:ind w:firstLineChars="200" w:firstLine="480"/>
        <w:rPr>
          <w:bCs/>
          <w:sz w:val="24"/>
          <w:szCs w:val="24"/>
          <w:lang w:val="zh-CN"/>
        </w:rPr>
      </w:pPr>
      <w:r>
        <w:rPr>
          <w:rFonts w:hint="eastAsia"/>
          <w:bCs/>
          <w:sz w:val="24"/>
          <w:szCs w:val="24"/>
          <w:lang w:val="zh-CN"/>
        </w:rPr>
        <w:object w:dxaOrig="2780" w:dyaOrig="720">
          <v:shape id="_x0000_i1067" type="#_x0000_t75" style="width:139pt;height:36pt" o:ole="">
            <v:imagedata r:id="rId10" o:title=""/>
          </v:shape>
          <o:OLEObject Type="Embed" ProgID="Equation.3" ShapeID="_x0000_i1067" DrawAspect="Content" ObjectID="_1786878705" r:id="rId84"/>
        </w:object>
      </w:r>
    </w:p>
    <w:p w:rsidR="00C532AE" w:rsidRDefault="00E41171">
      <w:pPr>
        <w:spacing w:line="360" w:lineRule="auto"/>
        <w:ind w:firstLineChars="200" w:firstLine="480"/>
        <w:rPr>
          <w:bCs/>
          <w:sz w:val="24"/>
          <w:szCs w:val="24"/>
          <w:lang w:val="zh-CN"/>
        </w:rPr>
      </w:pPr>
      <w:r>
        <w:rPr>
          <w:rFonts w:hint="eastAsia"/>
          <w:bCs/>
          <w:sz w:val="24"/>
          <w:szCs w:val="24"/>
          <w:lang w:val="zh-CN"/>
        </w:rPr>
        <w:object w:dxaOrig="4120" w:dyaOrig="620">
          <v:shape id="_x0000_i1068" type="#_x0000_t75" style="width:206pt;height:31pt" o:ole="">
            <v:imagedata r:id="rId12" o:title=""/>
          </v:shape>
          <o:OLEObject Type="Embed" ProgID="Equation.3" ShapeID="_x0000_i1068" DrawAspect="Content" ObjectID="_1786878706" r:id="rId85"/>
        </w:object>
      </w:r>
    </w:p>
    <w:p w:rsidR="00C532AE" w:rsidRDefault="00E41171">
      <w:pPr>
        <w:spacing w:line="360" w:lineRule="auto"/>
        <w:ind w:firstLineChars="200" w:firstLine="480"/>
        <w:jc w:val="left"/>
        <w:rPr>
          <w:sz w:val="24"/>
          <w:szCs w:val="24"/>
        </w:rPr>
      </w:pPr>
      <w:r>
        <w:rPr>
          <w:rFonts w:hint="eastAsia"/>
          <w:bCs/>
          <w:sz w:val="24"/>
          <w:szCs w:val="24"/>
          <w:lang w:val="zh-CN"/>
        </w:rPr>
        <w:t>其中，</w:t>
      </w:r>
      <m:oMath>
        <m:sSup>
          <m:sSupPr>
            <m:ctrlPr>
              <w:rPr>
                <w:rFonts w:ascii="Cambria Math" w:hAnsi="Cambria Math" w:hint="eastAsia"/>
                <w:bCs/>
                <w:sz w:val="24"/>
                <w:szCs w:val="24"/>
                <w:lang w:val="zh-CN"/>
              </w:rPr>
            </m:ctrlPr>
          </m:sSupPr>
          <m:e>
            <m:r>
              <m:rPr>
                <m:sty m:val="p"/>
              </m:rPr>
              <w:rPr>
                <w:rFonts w:ascii="Cambria Math" w:hAnsi="Cambria Math" w:hint="eastAsia"/>
                <w:sz w:val="24"/>
                <w:szCs w:val="24"/>
                <w:lang w:val="zh-CN"/>
              </w:rPr>
              <m:t>A</m:t>
            </m:r>
          </m:e>
          <m:sup>
            <m:r>
              <m:rPr>
                <m:sty m:val="p"/>
              </m:rPr>
              <w:rPr>
                <w:rFonts w:ascii="Cambria Math" w:hAnsi="Cambria Math" w:hint="eastAsia"/>
                <w:sz w:val="24"/>
                <w:szCs w:val="24"/>
                <w:lang w:val="zh-CN"/>
              </w:rPr>
              <m:t>t+1</m:t>
            </m:r>
          </m:sup>
        </m:sSup>
      </m:oMath>
      <w:r>
        <w:rPr>
          <w:rFonts w:hint="eastAsia"/>
          <w:bCs/>
          <w:sz w:val="24"/>
          <w:szCs w:val="24"/>
          <w:lang w:val="zh-CN"/>
        </w:rPr>
        <w:t>表示车辆设备</w:t>
      </w:r>
      <w:r>
        <w:rPr>
          <w:rFonts w:hint="eastAsia"/>
          <w:bCs/>
          <w:sz w:val="24"/>
          <w:szCs w:val="24"/>
          <w:lang w:val="zh-CN"/>
        </w:rPr>
        <w:t>i</w:t>
      </w:r>
      <w:r>
        <w:rPr>
          <w:rFonts w:hint="eastAsia"/>
          <w:bCs/>
          <w:sz w:val="24"/>
          <w:szCs w:val="24"/>
          <w:lang w:val="zh-CN"/>
        </w:rPr>
        <w:t>​</w:t>
      </w:r>
      <w:r>
        <w:rPr>
          <w:rFonts w:hint="eastAsia"/>
          <w:bCs/>
          <w:sz w:val="24"/>
          <w:szCs w:val="24"/>
        </w:rPr>
        <w:t>在</w:t>
      </w:r>
      <w:r>
        <w:rPr>
          <w:rFonts w:hint="eastAsia"/>
          <w:bCs/>
          <w:sz w:val="24"/>
          <w:szCs w:val="24"/>
        </w:rPr>
        <w:t>t</w:t>
      </w:r>
      <w:r>
        <w:rPr>
          <w:rFonts w:hint="eastAsia"/>
          <w:bCs/>
          <w:sz w:val="24"/>
          <w:szCs w:val="24"/>
          <w:lang w:val="zh-CN"/>
        </w:rPr>
        <w:t>时刻的数据量参考值，</w:t>
      </w:r>
      <m:oMath>
        <m:sSup>
          <m:sSupPr>
            <m:ctrlPr>
              <w:rPr>
                <w:rFonts w:ascii="Cambria Math" w:hAnsi="Cambria Math" w:hint="eastAsia"/>
                <w:bCs/>
                <w:sz w:val="24"/>
                <w:szCs w:val="24"/>
                <w:lang w:val="zh-CN"/>
              </w:rPr>
            </m:ctrlPr>
          </m:sSupPr>
          <m:e>
            <m:r>
              <m:rPr>
                <m:sty m:val="p"/>
              </m:rPr>
              <w:rPr>
                <w:rFonts w:ascii="Cambria Math" w:hAnsi="Cambria Math" w:hint="eastAsia"/>
                <w:sz w:val="24"/>
                <w:szCs w:val="24"/>
                <w:lang w:val="zh-CN"/>
              </w:rPr>
              <m:t>a</m:t>
            </m:r>
          </m:e>
          <m:sup>
            <m:r>
              <m:rPr>
                <m:sty m:val="p"/>
              </m:rPr>
              <w:rPr>
                <w:rFonts w:ascii="Cambria Math" w:hAnsi="Cambria Math" w:hint="eastAsia"/>
                <w:sz w:val="24"/>
                <w:szCs w:val="24"/>
                <w:lang w:val="zh-CN"/>
              </w:rPr>
              <m:t>t+1</m:t>
            </m:r>
          </m:sup>
        </m:sSup>
      </m:oMath>
      <w:r>
        <w:rPr>
          <w:rFonts w:hint="eastAsia"/>
          <w:bCs/>
          <w:sz w:val="24"/>
          <w:szCs w:val="24"/>
          <w:lang w:val="zh-CN"/>
        </w:rPr>
        <w:t>表示车辆设备</w:t>
      </w:r>
      <w:r>
        <w:rPr>
          <w:rFonts w:hint="eastAsia"/>
          <w:bCs/>
          <w:sz w:val="24"/>
          <w:szCs w:val="24"/>
          <w:lang w:val="zh-CN"/>
        </w:rPr>
        <w:t>i</w:t>
      </w:r>
      <w:r>
        <w:rPr>
          <w:rFonts w:hint="eastAsia"/>
          <w:bCs/>
          <w:sz w:val="24"/>
          <w:szCs w:val="24"/>
          <w:lang w:val="zh-CN"/>
        </w:rPr>
        <w:t>​在</w:t>
      </w:r>
      <w:r>
        <w:rPr>
          <w:rFonts w:hint="eastAsia"/>
          <w:bCs/>
          <w:sz w:val="24"/>
          <w:szCs w:val="24"/>
          <w:lang w:val="zh-CN"/>
        </w:rPr>
        <w:t>t+1</w:t>
      </w:r>
      <w:r>
        <w:rPr>
          <w:rFonts w:hint="eastAsia"/>
          <w:bCs/>
          <w:sz w:val="24"/>
          <w:szCs w:val="24"/>
          <w:lang w:val="zh-CN"/>
        </w:rPr>
        <w:t>时刻的数据量；</w:t>
      </w:r>
      <w:r>
        <w:rPr>
          <w:rFonts w:hint="eastAsia"/>
          <w:bCs/>
          <w:sz w:val="24"/>
          <w:szCs w:val="24"/>
          <w:lang w:val="zh-CN"/>
        </w:rPr>
        <w:object w:dxaOrig="1680" w:dyaOrig="380">
          <v:shape id="_x0000_i1069" type="#_x0000_t75" style="width:84pt;height:19pt" o:ole="">
            <v:imagedata r:id="rId14" o:title=""/>
          </v:shape>
          <o:OLEObject Type="Embed" ProgID="Equation.3" ShapeID="_x0000_i1069" DrawAspect="Content" ObjectID="_1786878707" r:id="rId86"/>
        </w:object>
      </w:r>
      <w:r>
        <w:rPr>
          <w:rFonts w:hint="eastAsia"/>
          <w:bCs/>
          <w:sz w:val="24"/>
          <w:szCs w:val="24"/>
          <w:lang w:val="zh-CN"/>
        </w:rPr>
        <w:t>表示本地模型在本地测试集上的模型质量表现；</w:t>
      </w:r>
      <m:oMath>
        <m:sSubSup>
          <m:sSubSupPr>
            <m:ctrlPr>
              <w:rPr>
                <w:rFonts w:ascii="Cambria Math" w:hAnsi="Cambria Math" w:hint="eastAsia"/>
                <w:bCs/>
                <w:sz w:val="24"/>
                <w:szCs w:val="24"/>
                <w:lang w:val="zh-CN"/>
              </w:rPr>
            </m:ctrlPr>
          </m:sSubSupPr>
          <m:e>
            <m:r>
              <m:rPr>
                <m:sty m:val="p"/>
              </m:rPr>
              <w:rPr>
                <w:rFonts w:ascii="Cambria Math" w:hAnsi="Cambria Math" w:hint="eastAsia"/>
                <w:sz w:val="24"/>
                <w:szCs w:val="24"/>
                <w:lang w:val="zh-CN"/>
              </w:rPr>
              <m:t>D</m:t>
            </m:r>
          </m:e>
          <m:sub>
            <m:r>
              <m:rPr>
                <m:sty m:val="p"/>
              </m:rPr>
              <w:rPr>
                <w:rFonts w:ascii="Cambria Math" w:hAnsi="Cambria Math" w:hint="eastAsia"/>
                <w:sz w:val="24"/>
                <w:szCs w:val="24"/>
                <w:lang w:val="zh-CN"/>
              </w:rPr>
              <m:t>i</m:t>
            </m:r>
          </m:sub>
          <m:sup>
            <m:r>
              <m:rPr>
                <m:sty m:val="p"/>
              </m:rPr>
              <w:rPr>
                <w:rFonts w:ascii="Cambria Math" w:hAnsi="Cambria Math" w:hint="eastAsia"/>
                <w:sz w:val="24"/>
                <w:szCs w:val="24"/>
                <w:lang w:val="zh-CN"/>
              </w:rPr>
              <m:t>t+1</m:t>
            </m:r>
          </m:sup>
        </m:sSubSup>
      </m:oMath>
      <w:r>
        <w:rPr>
          <w:rFonts w:hint="eastAsia"/>
          <w:bCs/>
          <w:sz w:val="24"/>
          <w:szCs w:val="24"/>
          <w:lang w:val="zh-CN"/>
        </w:rPr>
        <w:t>表示车辆设备</w:t>
      </w:r>
      <w:r>
        <w:rPr>
          <w:rFonts w:hint="eastAsia"/>
          <w:bCs/>
          <w:sz w:val="24"/>
          <w:szCs w:val="24"/>
          <w:lang w:val="zh-CN"/>
        </w:rPr>
        <w:t>i</w:t>
      </w:r>
      <w:r>
        <w:rPr>
          <w:rFonts w:hint="eastAsia"/>
          <w:bCs/>
          <w:sz w:val="24"/>
          <w:szCs w:val="24"/>
          <w:lang w:val="zh-CN"/>
        </w:rPr>
        <w:t>和边缘云服务器</w:t>
      </w:r>
      <w:r>
        <w:rPr>
          <w:rFonts w:hint="eastAsia"/>
          <w:bCs/>
          <w:sz w:val="24"/>
          <w:szCs w:val="24"/>
          <w:lang w:val="zh-CN"/>
        </w:rPr>
        <w:t>j</w:t>
      </w:r>
      <w:r>
        <w:rPr>
          <w:rFonts w:hint="eastAsia"/>
          <w:bCs/>
          <w:sz w:val="24"/>
          <w:szCs w:val="24"/>
          <w:lang w:val="zh-CN"/>
        </w:rPr>
        <w:t>测试集的</w:t>
      </w:r>
      <w:r>
        <w:rPr>
          <w:rFonts w:hint="eastAsia"/>
          <w:bCs/>
          <w:sz w:val="24"/>
          <w:szCs w:val="24"/>
          <w:lang w:val="zh-CN"/>
        </w:rPr>
        <w:t>JS</w:t>
      </w:r>
      <w:r>
        <w:rPr>
          <w:rFonts w:hint="eastAsia"/>
          <w:bCs/>
          <w:sz w:val="24"/>
          <w:szCs w:val="24"/>
          <w:lang w:val="zh-CN"/>
        </w:rPr>
        <w:t>散度。</w:t>
      </w:r>
    </w:p>
    <w:p w:rsidR="00C532AE" w:rsidRDefault="00E41171">
      <w:pPr>
        <w:spacing w:line="360" w:lineRule="auto"/>
        <w:ind w:firstLineChars="200" w:firstLine="480"/>
        <w:rPr>
          <w:bCs/>
          <w:sz w:val="24"/>
          <w:szCs w:val="24"/>
        </w:rPr>
      </w:pPr>
      <w:r>
        <w:rPr>
          <w:rFonts w:hint="eastAsia"/>
          <w:sz w:val="24"/>
          <w:szCs w:val="24"/>
        </w:rPr>
        <w:t>进一步的，</w:t>
      </w:r>
      <w:r>
        <w:rPr>
          <w:rFonts w:hint="eastAsia"/>
          <w:bCs/>
          <w:sz w:val="24"/>
          <w:szCs w:val="24"/>
        </w:rPr>
        <w:t>步骤</w:t>
      </w:r>
      <w:r>
        <w:rPr>
          <w:rFonts w:hint="eastAsia"/>
          <w:bCs/>
          <w:sz w:val="24"/>
          <w:szCs w:val="24"/>
        </w:rPr>
        <w:t>2</w:t>
      </w:r>
      <w:r>
        <w:rPr>
          <w:rFonts w:hint="eastAsia"/>
          <w:bCs/>
          <w:sz w:val="24"/>
          <w:szCs w:val="24"/>
        </w:rPr>
        <w:t>所</w:t>
      </w:r>
      <w:proofErr w:type="gramStart"/>
      <w:r>
        <w:rPr>
          <w:rFonts w:hint="eastAsia"/>
          <w:bCs/>
          <w:sz w:val="24"/>
          <w:szCs w:val="24"/>
        </w:rPr>
        <w:t>述</w:t>
      </w:r>
      <w:r>
        <w:rPr>
          <w:rFonts w:cs="宋体" w:hint="eastAsia"/>
          <w:kern w:val="0"/>
          <w:sz w:val="24"/>
          <w:szCs w:val="24"/>
          <w:lang w:bidi="ar"/>
        </w:rPr>
        <w:t>车辆</w:t>
      </w:r>
      <w:proofErr w:type="gramEnd"/>
      <w:r>
        <w:rPr>
          <w:rFonts w:cs="宋体" w:hint="eastAsia"/>
          <w:kern w:val="0"/>
          <w:sz w:val="24"/>
          <w:szCs w:val="24"/>
          <w:lang w:bidi="ar"/>
        </w:rPr>
        <w:t>设备</w:t>
      </w:r>
      <w:proofErr w:type="spellStart"/>
      <w:r>
        <w:rPr>
          <w:rFonts w:cs="宋体" w:hint="eastAsia"/>
          <w:kern w:val="0"/>
          <w:sz w:val="24"/>
          <w:szCs w:val="24"/>
          <w:lang w:bidi="ar"/>
        </w:rPr>
        <w:t>i</w:t>
      </w:r>
      <w:proofErr w:type="spellEnd"/>
      <w:r>
        <w:rPr>
          <w:rFonts w:cs="宋体" w:hint="eastAsia"/>
          <w:kern w:val="0"/>
          <w:sz w:val="24"/>
          <w:szCs w:val="24"/>
          <w:lang w:bidi="ar"/>
        </w:rPr>
        <w:t>用本地数据集训练本地模型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Ansi="Cambria Math" w:cs="宋体" w:hint="eastAsia"/>
          <w:kern w:val="0"/>
          <w:sz w:val="24"/>
          <w:szCs w:val="24"/>
          <w:lang w:bidi="ar"/>
        </w:rPr>
        <w:t>，之后还包括</w:t>
      </w:r>
      <w:r>
        <w:rPr>
          <w:rFonts w:hint="eastAsia"/>
          <w:bCs/>
          <w:sz w:val="24"/>
          <w:szCs w:val="24"/>
        </w:rPr>
        <w:t>：</w:t>
      </w:r>
    </w:p>
    <w:p w:rsidR="00C532AE" w:rsidRDefault="00E41171">
      <w:pPr>
        <w:spacing w:line="360" w:lineRule="auto"/>
        <w:ind w:firstLineChars="200" w:firstLine="480"/>
        <w:rPr>
          <w:bCs/>
          <w:sz w:val="24"/>
          <w:szCs w:val="24"/>
          <w:lang w:val="zh-CN"/>
        </w:rPr>
      </w:pPr>
      <w:r>
        <w:rPr>
          <w:rFonts w:hint="eastAsia"/>
          <w:bCs/>
          <w:sz w:val="24"/>
          <w:szCs w:val="24"/>
          <w:lang w:val="zh-CN"/>
        </w:rPr>
        <w:t>通过下式计算车辆设备</w:t>
      </w:r>
      <w:r>
        <w:rPr>
          <w:rFonts w:hint="eastAsia"/>
          <w:bCs/>
          <w:sz w:val="24"/>
          <w:szCs w:val="24"/>
          <w:lang w:val="zh-CN"/>
        </w:rPr>
        <w:t>i</w:t>
      </w:r>
      <w:r>
        <w:rPr>
          <w:rFonts w:hint="eastAsia"/>
          <w:bCs/>
          <w:sz w:val="24"/>
          <w:szCs w:val="24"/>
          <w:lang w:val="zh-CN"/>
        </w:rPr>
        <w:t>的</w:t>
      </w:r>
      <w:r>
        <w:rPr>
          <w:rFonts w:hint="eastAsia"/>
          <w:bCs/>
          <w:sz w:val="24"/>
          <w:szCs w:val="24"/>
        </w:rPr>
        <w:t>全局</w:t>
      </w:r>
      <w:r>
        <w:rPr>
          <w:rFonts w:hint="eastAsia"/>
          <w:bCs/>
          <w:sz w:val="24"/>
          <w:szCs w:val="24"/>
          <w:lang w:val="zh-CN"/>
        </w:rPr>
        <w:t>模型质量：</w:t>
      </w:r>
    </w:p>
    <w:p w:rsidR="00C532AE" w:rsidRDefault="00E41171">
      <w:pPr>
        <w:spacing w:line="360" w:lineRule="auto"/>
        <w:ind w:firstLineChars="200" w:firstLine="480"/>
        <w:rPr>
          <w:bCs/>
          <w:sz w:val="24"/>
          <w:szCs w:val="24"/>
          <w:lang w:val="zh-CN"/>
        </w:rPr>
      </w:pPr>
      <w:r>
        <w:rPr>
          <w:rFonts w:hint="eastAsia"/>
          <w:bCs/>
          <w:sz w:val="24"/>
          <w:szCs w:val="24"/>
          <w:lang w:val="zh-CN"/>
        </w:rPr>
        <w:object w:dxaOrig="3840" w:dyaOrig="420">
          <v:shape id="_x0000_i1070" type="#_x0000_t75" style="width:192pt;height:21pt" o:ole="">
            <v:imagedata r:id="rId16" o:title=""/>
          </v:shape>
          <o:OLEObject Type="Embed" ProgID="Equation.3" ShapeID="_x0000_i1070" DrawAspect="Content" ObjectID="_1786878708" r:id="rId87"/>
        </w:object>
      </w:r>
    </w:p>
    <w:p w:rsidR="00C532AE" w:rsidRDefault="00E41171">
      <w:pPr>
        <w:spacing w:line="360" w:lineRule="auto"/>
        <w:ind w:firstLineChars="200" w:firstLine="480"/>
        <w:rPr>
          <w:bCs/>
          <w:sz w:val="24"/>
          <w:szCs w:val="24"/>
          <w:lang w:val="zh-CN"/>
        </w:rPr>
      </w:pPr>
      <w:r>
        <w:rPr>
          <w:rFonts w:hint="eastAsia"/>
          <w:bCs/>
          <w:sz w:val="24"/>
          <w:szCs w:val="24"/>
          <w:lang w:val="zh-CN"/>
        </w:rPr>
        <w:object w:dxaOrig="4360" w:dyaOrig="760">
          <v:shape id="_x0000_i1071" type="#_x0000_t75" style="width:218pt;height:38pt" o:ole="">
            <v:imagedata r:id="rId18" o:title=""/>
          </v:shape>
          <o:OLEObject Type="Embed" ProgID="Equation.3" ShapeID="_x0000_i1071" DrawAspect="Content" ObjectID="_1786878709" r:id="rId88"/>
        </w:object>
      </w:r>
    </w:p>
    <w:p w:rsidR="00C532AE" w:rsidRDefault="00E41171">
      <w:pPr>
        <w:spacing w:line="360" w:lineRule="auto"/>
        <w:ind w:firstLineChars="200" w:firstLine="480"/>
        <w:rPr>
          <w:bCs/>
          <w:sz w:val="24"/>
          <w:szCs w:val="24"/>
          <w:lang w:val="zh-CN"/>
        </w:rPr>
      </w:pPr>
      <w:r>
        <w:rPr>
          <w:rFonts w:hint="eastAsia"/>
          <w:bCs/>
          <w:sz w:val="24"/>
          <w:szCs w:val="24"/>
          <w:lang w:val="zh-CN"/>
        </w:rPr>
        <w:object w:dxaOrig="3860" w:dyaOrig="639">
          <v:shape id="_x0000_i1072" type="#_x0000_t75" style="width:193pt;height:31.95pt" o:ole="">
            <v:imagedata r:id="rId20" o:title=""/>
          </v:shape>
          <o:OLEObject Type="Embed" ProgID="Equation.3" ShapeID="_x0000_i1072" DrawAspect="Content" ObjectID="_1786878710" r:id="rId89"/>
        </w:object>
      </w:r>
    </w:p>
    <w:p w:rsidR="00C532AE" w:rsidRDefault="00E41171">
      <w:pPr>
        <w:spacing w:line="360" w:lineRule="auto"/>
        <w:ind w:firstLineChars="200" w:firstLine="480"/>
        <w:jc w:val="left"/>
        <w:rPr>
          <w:sz w:val="24"/>
          <w:szCs w:val="24"/>
        </w:rPr>
      </w:pPr>
      <w:r>
        <w:rPr>
          <w:rFonts w:hint="eastAsia"/>
          <w:bCs/>
          <w:sz w:val="24"/>
          <w:szCs w:val="24"/>
          <w:lang w:val="zh-CN"/>
        </w:rPr>
        <w:t>其中</w:t>
      </w:r>
      <m:oMath>
        <m:r>
          <m:rPr>
            <m:sty m:val="p"/>
          </m:rPr>
          <w:rPr>
            <w:rFonts w:ascii="Cambria Math" w:hint="eastAsia"/>
            <w:sz w:val="24"/>
            <w:szCs w:val="24"/>
            <w:lang w:val="zh-CN"/>
          </w:rPr>
          <m:t>，</m:t>
        </m:r>
        <m:r>
          <m:rPr>
            <m:sty m:val="p"/>
          </m:rPr>
          <w:rPr>
            <w:rFonts w:ascii="Cambria Math" w:hAnsi="Cambria Math" w:hint="eastAsia"/>
            <w:sz w:val="24"/>
            <w:szCs w:val="24"/>
            <w:lang w:val="zh-CN"/>
          </w:rPr>
          <m:t>α</m:t>
        </m:r>
      </m:oMath>
      <w:r>
        <w:rPr>
          <w:rFonts w:hint="eastAsia"/>
          <w:bCs/>
          <w:sz w:val="24"/>
          <w:szCs w:val="24"/>
          <w:lang w:val="zh-CN"/>
        </w:rPr>
        <w:t>表示滑动因子；</w:t>
      </w:r>
      <w:r>
        <w:rPr>
          <w:rFonts w:hint="eastAsia"/>
          <w:bCs/>
          <w:sz w:val="24"/>
          <w:szCs w:val="24"/>
          <w:lang w:val="zh-CN"/>
        </w:rPr>
        <w:object w:dxaOrig="639" w:dyaOrig="380">
          <v:shape id="_x0000_i1073" type="#_x0000_t75" style="width:31.95pt;height:19pt" o:ole="">
            <v:imagedata r:id="rId22" o:title=""/>
          </v:shape>
          <o:OLEObject Type="Embed" ProgID="Equation.3" ShapeID="_x0000_i1073" DrawAspect="Content" ObjectID="_1786878711" r:id="rId90"/>
        </w:object>
      </w:r>
      <w:r>
        <w:rPr>
          <w:rFonts w:hint="eastAsia"/>
          <w:bCs/>
          <w:sz w:val="24"/>
          <w:szCs w:val="24"/>
          <w:lang w:val="zh-CN"/>
        </w:rPr>
        <w:t>表示车辆设备</w:t>
      </w:r>
      <w:r>
        <w:rPr>
          <w:rFonts w:hint="eastAsia"/>
          <w:bCs/>
          <w:sz w:val="24"/>
          <w:szCs w:val="24"/>
          <w:lang w:val="zh-CN"/>
        </w:rPr>
        <w:t>i</w:t>
      </w:r>
      <w:r>
        <w:rPr>
          <w:rFonts w:hint="eastAsia"/>
          <w:bCs/>
          <w:sz w:val="24"/>
          <w:szCs w:val="24"/>
          <w:lang w:val="zh-CN"/>
        </w:rPr>
        <w:t>在</w:t>
      </w:r>
      <w:r>
        <w:rPr>
          <w:rFonts w:hint="eastAsia"/>
          <w:bCs/>
          <w:sz w:val="24"/>
          <w:szCs w:val="24"/>
          <w:lang w:val="zh-CN"/>
        </w:rPr>
        <w:t>t+1</w:t>
      </w:r>
      <w:r>
        <w:rPr>
          <w:rFonts w:hint="eastAsia"/>
          <w:bCs/>
          <w:sz w:val="24"/>
          <w:szCs w:val="24"/>
          <w:lang w:val="zh-CN"/>
        </w:rPr>
        <w:t>时刻对全局模型的贡献度；</w:t>
      </w:r>
      <w:r>
        <w:rPr>
          <w:rFonts w:hint="eastAsia"/>
          <w:bCs/>
          <w:sz w:val="24"/>
          <w:szCs w:val="24"/>
          <w:lang w:val="zh-CN"/>
        </w:rPr>
        <w:object w:dxaOrig="1040" w:dyaOrig="380">
          <v:shape id="_x0000_i1074" type="#_x0000_t75" style="width:52pt;height:19pt" o:ole="">
            <v:imagedata r:id="rId24" o:title=""/>
          </v:shape>
          <o:OLEObject Type="Embed" ProgID="Equation.3" ShapeID="_x0000_i1074" DrawAspect="Content" ObjectID="_1786878712" r:id="rId91"/>
        </w:object>
      </w:r>
      <w:r>
        <w:rPr>
          <w:rFonts w:hint="eastAsia"/>
          <w:bCs/>
          <w:sz w:val="24"/>
          <w:szCs w:val="24"/>
          <w:lang w:val="zh-CN"/>
        </w:rPr>
        <w:t>表示车辆设备</w:t>
      </w:r>
      <w:r>
        <w:rPr>
          <w:rFonts w:hint="eastAsia"/>
          <w:bCs/>
          <w:sz w:val="24"/>
          <w:szCs w:val="24"/>
          <w:lang w:val="zh-CN"/>
        </w:rPr>
        <w:t>i</w:t>
      </w:r>
      <w:r>
        <w:rPr>
          <w:rFonts w:hint="eastAsia"/>
          <w:bCs/>
          <w:sz w:val="24"/>
          <w:szCs w:val="24"/>
          <w:lang w:val="zh-CN"/>
        </w:rPr>
        <w:t>在</w:t>
      </w:r>
      <w:r>
        <w:rPr>
          <w:rFonts w:hint="eastAsia"/>
          <w:bCs/>
          <w:sz w:val="24"/>
          <w:szCs w:val="24"/>
          <w:lang w:val="zh-CN"/>
        </w:rPr>
        <w:t>t+1</w:t>
      </w:r>
      <w:r>
        <w:rPr>
          <w:rFonts w:hint="eastAsia"/>
          <w:bCs/>
          <w:sz w:val="24"/>
          <w:szCs w:val="24"/>
          <w:lang w:val="zh-CN"/>
        </w:rPr>
        <w:t>时刻与全局模型</w:t>
      </w:r>
      <w:r>
        <w:rPr>
          <w:rFonts w:hint="eastAsia"/>
          <w:bCs/>
          <w:sz w:val="24"/>
          <w:szCs w:val="24"/>
        </w:rPr>
        <w:t>的</w:t>
      </w:r>
      <w:r>
        <w:rPr>
          <w:rFonts w:hint="eastAsia"/>
          <w:bCs/>
          <w:sz w:val="24"/>
          <w:szCs w:val="24"/>
          <w:lang w:val="zh-CN"/>
        </w:rPr>
        <w:t>距离。</w:t>
      </w:r>
    </w:p>
    <w:p w:rsidR="00C532AE" w:rsidRDefault="00E41171">
      <w:pPr>
        <w:spacing w:line="360" w:lineRule="auto"/>
        <w:ind w:firstLineChars="200" w:firstLine="480"/>
        <w:rPr>
          <w:bCs/>
          <w:sz w:val="24"/>
          <w:szCs w:val="24"/>
          <w:lang w:val="zh-CN"/>
        </w:rPr>
      </w:pPr>
      <w:r>
        <w:rPr>
          <w:rFonts w:hint="eastAsia"/>
          <w:sz w:val="24"/>
          <w:szCs w:val="24"/>
        </w:rPr>
        <w:t>进一步的，</w:t>
      </w:r>
      <w:r>
        <w:rPr>
          <w:rFonts w:hint="eastAsia"/>
          <w:bCs/>
          <w:sz w:val="24"/>
          <w:szCs w:val="24"/>
        </w:rPr>
        <w:t>步骤</w:t>
      </w:r>
      <w:r>
        <w:rPr>
          <w:rFonts w:hint="eastAsia"/>
          <w:bCs/>
          <w:sz w:val="24"/>
          <w:szCs w:val="24"/>
        </w:rPr>
        <w:t>2</w:t>
      </w:r>
      <w:r>
        <w:rPr>
          <w:rFonts w:hint="eastAsia"/>
          <w:bCs/>
          <w:sz w:val="24"/>
          <w:szCs w:val="24"/>
          <w:lang w:val="zh-CN"/>
        </w:rPr>
        <w:t>通过下式计算车辆设备</w:t>
      </w:r>
      <w:r>
        <w:rPr>
          <w:rFonts w:hint="eastAsia"/>
          <w:bCs/>
          <w:sz w:val="24"/>
          <w:szCs w:val="24"/>
          <w:lang w:val="zh-CN"/>
        </w:rPr>
        <w:t>i</w:t>
      </w:r>
      <w:r>
        <w:rPr>
          <w:rFonts w:hint="eastAsia"/>
          <w:bCs/>
          <w:sz w:val="24"/>
          <w:szCs w:val="24"/>
          <w:lang w:val="zh-CN"/>
        </w:rPr>
        <w:t>的历史行为：</w:t>
      </w:r>
    </w:p>
    <w:p w:rsidR="00C532AE" w:rsidRDefault="00E41171">
      <w:pPr>
        <w:spacing w:line="360" w:lineRule="auto"/>
        <w:ind w:firstLineChars="200" w:firstLine="480"/>
        <w:rPr>
          <w:bCs/>
          <w:sz w:val="24"/>
          <w:szCs w:val="24"/>
          <w:lang w:val="zh-CN"/>
        </w:rPr>
      </w:pPr>
      <w:r>
        <w:rPr>
          <w:rFonts w:hint="eastAsia"/>
          <w:bCs/>
          <w:sz w:val="24"/>
          <w:szCs w:val="24"/>
          <w:lang w:val="zh-CN"/>
        </w:rPr>
        <w:object w:dxaOrig="1880" w:dyaOrig="680">
          <v:shape id="_x0000_i1075" type="#_x0000_t75" style="width:94pt;height:34pt" o:ole="">
            <v:imagedata r:id="rId26" o:title=""/>
          </v:shape>
          <o:OLEObject Type="Embed" ProgID="Equation.3" ShapeID="_x0000_i1075" DrawAspect="Content" ObjectID="_1786878713" r:id="rId92"/>
        </w:object>
      </w:r>
    </w:p>
    <w:p w:rsidR="00C532AE" w:rsidRDefault="00E41171">
      <w:pPr>
        <w:spacing w:line="360" w:lineRule="auto"/>
        <w:ind w:firstLineChars="200" w:firstLine="480"/>
        <w:jc w:val="left"/>
        <w:rPr>
          <w:sz w:val="24"/>
          <w:szCs w:val="24"/>
        </w:rPr>
      </w:pPr>
      <w:r>
        <w:rPr>
          <w:rFonts w:hint="eastAsia"/>
          <w:bCs/>
          <w:sz w:val="24"/>
          <w:szCs w:val="24"/>
          <w:lang w:val="zh-CN"/>
        </w:rPr>
        <w:t>其中</w:t>
      </w:r>
      <m:oMath>
        <m:r>
          <m:rPr>
            <m:sty m:val="p"/>
          </m:rPr>
          <w:rPr>
            <w:rFonts w:ascii="Cambria Math" w:hint="eastAsia"/>
            <w:sz w:val="24"/>
            <w:szCs w:val="24"/>
            <w:lang w:val="zh-CN"/>
          </w:rPr>
          <m:t>，</m:t>
        </m:r>
      </m:oMath>
      <w:r>
        <w:rPr>
          <w:rFonts w:hint="eastAsia"/>
          <w:bCs/>
          <w:sz w:val="24"/>
          <w:szCs w:val="24"/>
          <w:lang w:val="zh-CN"/>
        </w:rPr>
        <w:object w:dxaOrig="240" w:dyaOrig="380">
          <v:shape id="_x0000_i1076" type="#_x0000_t75" style="width:12pt;height:19pt" o:ole="">
            <v:imagedata r:id="rId28" o:title=""/>
          </v:shape>
          <o:OLEObject Type="Embed" ProgID="Equation.3" ShapeID="_x0000_i1076" DrawAspect="Content" ObjectID="_1786878714" r:id="rId93"/>
        </w:object>
      </w:r>
      <w:r>
        <w:rPr>
          <w:rFonts w:hint="eastAsia"/>
          <w:bCs/>
          <w:sz w:val="24"/>
          <w:szCs w:val="24"/>
          <w:lang w:val="zh-CN"/>
        </w:rPr>
        <w:t>是一个二进制数，当</w:t>
      </w:r>
      <w:r>
        <w:rPr>
          <w:rFonts w:hint="eastAsia"/>
          <w:bCs/>
          <w:sz w:val="24"/>
          <w:szCs w:val="24"/>
          <w:lang w:val="zh-CN"/>
        </w:rPr>
        <w:object w:dxaOrig="240" w:dyaOrig="380">
          <v:shape id="_x0000_i1077" type="#_x0000_t75" style="width:12pt;height:19pt" o:ole="">
            <v:imagedata r:id="rId28" o:title=""/>
          </v:shape>
          <o:OLEObject Type="Embed" ProgID="Equation.3" ShapeID="_x0000_i1077" DrawAspect="Content" ObjectID="_1786878715" r:id="rId94"/>
        </w:object>
      </w:r>
      <w:r>
        <w:rPr>
          <w:rFonts w:hint="eastAsia"/>
          <w:bCs/>
          <w:sz w:val="24"/>
          <w:szCs w:val="24"/>
          <w:lang w:val="zh-CN"/>
        </w:rPr>
        <w:t>为</w:t>
      </w:r>
      <w:r>
        <w:rPr>
          <w:rFonts w:hint="eastAsia"/>
          <w:bCs/>
          <w:sz w:val="24"/>
          <w:szCs w:val="24"/>
          <w:lang w:val="zh-CN"/>
        </w:rPr>
        <w:t>1</w:t>
      </w:r>
      <w:r>
        <w:rPr>
          <w:rFonts w:hint="eastAsia"/>
          <w:bCs/>
          <w:sz w:val="24"/>
          <w:szCs w:val="24"/>
          <w:lang w:val="zh-CN"/>
        </w:rPr>
        <w:t>时表示在</w:t>
      </w:r>
      <w:r>
        <w:rPr>
          <w:rFonts w:hint="eastAsia"/>
          <w:bCs/>
          <w:sz w:val="24"/>
          <w:szCs w:val="24"/>
          <w:lang w:val="zh-CN"/>
        </w:rPr>
        <w:t>t</w:t>
      </w:r>
      <w:r>
        <w:rPr>
          <w:rFonts w:hint="eastAsia"/>
          <w:bCs/>
          <w:sz w:val="24"/>
          <w:szCs w:val="24"/>
          <w:lang w:val="zh-CN"/>
        </w:rPr>
        <w:t>时刻车辆设备</w:t>
      </w:r>
      <w:r>
        <w:rPr>
          <w:rFonts w:hint="eastAsia"/>
          <w:bCs/>
          <w:sz w:val="24"/>
          <w:szCs w:val="24"/>
          <w:lang w:val="zh-CN"/>
        </w:rPr>
        <w:t>i</w:t>
      </w:r>
      <w:r>
        <w:rPr>
          <w:rFonts w:hint="eastAsia"/>
          <w:bCs/>
          <w:sz w:val="24"/>
          <w:szCs w:val="24"/>
          <w:lang w:val="zh-CN"/>
        </w:rPr>
        <w:t>的本地模型被使用，反之则为</w:t>
      </w:r>
      <w:r>
        <w:rPr>
          <w:rFonts w:hint="eastAsia"/>
          <w:bCs/>
          <w:sz w:val="24"/>
          <w:szCs w:val="24"/>
          <w:lang w:val="zh-CN"/>
        </w:rPr>
        <w:t>0</w:t>
      </w:r>
      <w:r>
        <w:rPr>
          <w:rFonts w:hint="eastAsia"/>
          <w:bCs/>
          <w:sz w:val="24"/>
          <w:szCs w:val="24"/>
          <w:lang w:val="zh-CN"/>
        </w:rPr>
        <w:t>；</w:t>
      </w:r>
      <w:r>
        <w:rPr>
          <w:rFonts w:hint="eastAsia"/>
          <w:bCs/>
          <w:sz w:val="24"/>
          <w:szCs w:val="24"/>
          <w:lang w:val="zh-CN"/>
        </w:rPr>
        <w:object w:dxaOrig="300" w:dyaOrig="380">
          <v:shape id="_x0000_i1078" type="#_x0000_t75" style="width:15pt;height:19pt" o:ole="">
            <v:imagedata r:id="rId31" o:title=""/>
          </v:shape>
          <o:OLEObject Type="Embed" ProgID="Equation.3" ShapeID="_x0000_i1078" DrawAspect="Content" ObjectID="_1786878716" r:id="rId95"/>
        </w:object>
      </w:r>
      <w:r>
        <w:rPr>
          <w:rFonts w:hint="eastAsia"/>
          <w:bCs/>
          <w:sz w:val="24"/>
          <w:szCs w:val="24"/>
          <w:lang w:val="zh-CN"/>
        </w:rPr>
        <w:t>表示</w:t>
      </w:r>
      <w:r>
        <w:rPr>
          <w:rFonts w:hint="eastAsia"/>
          <w:bCs/>
          <w:sz w:val="24"/>
          <w:szCs w:val="24"/>
          <w:lang w:val="zh-CN"/>
        </w:rPr>
        <w:t>t</w:t>
      </w:r>
      <w:r>
        <w:rPr>
          <w:rFonts w:hint="eastAsia"/>
          <w:bCs/>
          <w:sz w:val="24"/>
          <w:szCs w:val="24"/>
          <w:lang w:val="zh-CN"/>
        </w:rPr>
        <w:t>时刻车辆设备</w:t>
      </w:r>
      <w:r>
        <w:rPr>
          <w:rFonts w:hint="eastAsia"/>
          <w:bCs/>
          <w:sz w:val="24"/>
          <w:szCs w:val="24"/>
          <w:lang w:val="zh-CN"/>
        </w:rPr>
        <w:t>i</w:t>
      </w:r>
      <w:r>
        <w:rPr>
          <w:rFonts w:hint="eastAsia"/>
          <w:bCs/>
          <w:sz w:val="24"/>
          <w:szCs w:val="24"/>
          <w:lang w:val="zh-CN"/>
        </w:rPr>
        <w:t>的本地模型质量；运算</w:t>
      </w:r>
      <w:r>
        <w:rPr>
          <w:rFonts w:hint="eastAsia"/>
          <w:bCs/>
          <w:sz w:val="24"/>
          <w:szCs w:val="24"/>
          <w:lang w:val="zh-CN"/>
        </w:rPr>
        <w:object w:dxaOrig="460" w:dyaOrig="320">
          <v:shape id="_x0000_i1079" type="#_x0000_t75" style="width:23pt;height:16pt" o:ole="">
            <v:imagedata r:id="rId33" o:title=""/>
          </v:shape>
          <o:OLEObject Type="Embed" ProgID="Equation.3" ShapeID="_x0000_i1079" DrawAspect="Content" ObjectID="_1786878717" r:id="rId96"/>
        </w:object>
      </w:r>
      <w:r>
        <w:rPr>
          <w:rFonts w:hint="eastAsia"/>
          <w:bCs/>
          <w:sz w:val="24"/>
          <w:szCs w:val="24"/>
          <w:lang w:val="zh-CN"/>
        </w:rPr>
        <w:t>表示</w:t>
      </w:r>
      <w:r>
        <w:rPr>
          <w:rFonts w:hint="eastAsia"/>
          <w:bCs/>
          <w:sz w:val="24"/>
          <w:szCs w:val="24"/>
          <w:lang w:val="zh-CN"/>
        </w:rPr>
        <w:t>sigmoid</w:t>
      </w:r>
      <w:r>
        <w:rPr>
          <w:rFonts w:hint="eastAsia"/>
          <w:bCs/>
          <w:sz w:val="24"/>
          <w:szCs w:val="24"/>
          <w:lang w:val="zh-CN"/>
        </w:rPr>
        <w:t>函数运算。</w:t>
      </w:r>
    </w:p>
    <w:p w:rsidR="00C532AE" w:rsidRDefault="00E41171">
      <w:pPr>
        <w:spacing w:line="360" w:lineRule="auto"/>
        <w:ind w:firstLineChars="200" w:firstLine="480"/>
        <w:rPr>
          <w:bCs/>
          <w:sz w:val="24"/>
          <w:szCs w:val="24"/>
          <w:lang w:val="zh-CN"/>
        </w:rPr>
      </w:pPr>
      <w:r>
        <w:rPr>
          <w:rFonts w:hint="eastAsia"/>
          <w:sz w:val="24"/>
          <w:szCs w:val="24"/>
        </w:rPr>
        <w:t>进一步的，</w:t>
      </w:r>
      <w:r>
        <w:rPr>
          <w:rFonts w:hint="eastAsia"/>
          <w:bCs/>
          <w:sz w:val="24"/>
          <w:szCs w:val="24"/>
        </w:rPr>
        <w:t>步骤</w:t>
      </w:r>
      <w:r>
        <w:rPr>
          <w:rFonts w:hint="eastAsia"/>
          <w:bCs/>
          <w:sz w:val="24"/>
          <w:szCs w:val="24"/>
        </w:rPr>
        <w:t>2</w:t>
      </w:r>
      <w:r>
        <w:rPr>
          <w:rFonts w:hint="eastAsia"/>
          <w:bCs/>
          <w:sz w:val="24"/>
          <w:szCs w:val="24"/>
          <w:lang w:val="zh-CN"/>
        </w:rPr>
        <w:t>通过下式</w:t>
      </w:r>
      <w:r>
        <w:rPr>
          <w:rFonts w:hint="eastAsia"/>
          <w:bCs/>
          <w:sz w:val="24"/>
          <w:szCs w:val="24"/>
        </w:rPr>
        <w:t>获取</w:t>
      </w:r>
      <w:r>
        <w:rPr>
          <w:rFonts w:hAnsi="Cambria Math" w:cs="宋体" w:hint="eastAsia"/>
          <w:bCs/>
          <w:sz w:val="24"/>
          <w:szCs w:val="24"/>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lang w:val="zh-CN"/>
        </w:rPr>
        <w:t>的贡献度分数</w:t>
      </w:r>
      <w:r>
        <w:rPr>
          <w:rFonts w:hint="eastAsia"/>
          <w:bCs/>
          <w:sz w:val="24"/>
          <w:szCs w:val="24"/>
          <w:lang w:val="zh-CN"/>
        </w:rPr>
        <w:object w:dxaOrig="380" w:dyaOrig="380">
          <v:shape id="_x0000_i1080" type="#_x0000_t75" style="width:19pt;height:19pt" o:ole="">
            <v:imagedata r:id="rId35" o:title=""/>
          </v:shape>
          <o:OLEObject Type="Embed" ProgID="Equation.3" ShapeID="_x0000_i1080" DrawAspect="Content" ObjectID="_1786878718" r:id="rId97"/>
        </w:object>
      </w:r>
      <w:r>
        <w:rPr>
          <w:rFonts w:hint="eastAsia"/>
          <w:bCs/>
          <w:sz w:val="24"/>
          <w:szCs w:val="24"/>
          <w:lang w:val="zh-CN"/>
        </w:rPr>
        <w:t>：</w:t>
      </w:r>
    </w:p>
    <w:p w:rsidR="00C532AE" w:rsidRDefault="00E41171">
      <w:pPr>
        <w:spacing w:line="360" w:lineRule="auto"/>
        <w:ind w:firstLineChars="200" w:firstLine="480"/>
        <w:rPr>
          <w:bCs/>
          <w:sz w:val="24"/>
          <w:szCs w:val="24"/>
          <w:lang w:val="zh-CN"/>
        </w:rPr>
      </w:pPr>
      <w:r>
        <w:rPr>
          <w:rFonts w:hint="eastAsia"/>
          <w:bCs/>
          <w:sz w:val="24"/>
          <w:szCs w:val="24"/>
          <w:lang w:val="zh-CN"/>
        </w:rPr>
        <w:object w:dxaOrig="5200" w:dyaOrig="400">
          <v:shape id="_x0000_i1081" type="#_x0000_t75" style="width:260pt;height:20pt" o:ole="">
            <v:imagedata r:id="rId37" o:title=""/>
          </v:shape>
          <o:OLEObject Type="Embed" ProgID="Equation.3" ShapeID="_x0000_i1081" DrawAspect="Content" ObjectID="_1786878719" r:id="rId98"/>
        </w:object>
      </w:r>
    </w:p>
    <w:p w:rsidR="00C532AE" w:rsidRDefault="00E41171">
      <w:pPr>
        <w:spacing w:line="360" w:lineRule="auto"/>
        <w:ind w:firstLineChars="200" w:firstLine="480"/>
        <w:rPr>
          <w:bCs/>
          <w:sz w:val="24"/>
          <w:szCs w:val="24"/>
          <w:lang w:val="zh-CN"/>
        </w:rPr>
      </w:pPr>
      <w:r>
        <w:rPr>
          <w:rFonts w:hint="eastAsia"/>
          <w:bCs/>
          <w:sz w:val="24"/>
          <w:szCs w:val="24"/>
          <w:lang w:val="zh-CN"/>
        </w:rPr>
        <w:t>其中，</w:t>
      </w:r>
      <w:r>
        <w:rPr>
          <w:rFonts w:hint="eastAsia"/>
          <w:bCs/>
          <w:sz w:val="24"/>
          <w:szCs w:val="24"/>
          <w:lang w:val="zh-CN"/>
        </w:rPr>
        <w:object w:dxaOrig="2000" w:dyaOrig="400">
          <v:shape id="_x0000_i1082" type="#_x0000_t75" style="width:100pt;height:20pt" o:ole="">
            <v:imagedata r:id="rId39" o:title=""/>
          </v:shape>
          <o:OLEObject Type="Embed" ProgID="Equation.3" ShapeID="_x0000_i1082" DrawAspect="Content" ObjectID="_1786878720" r:id="rId99"/>
        </w:object>
      </w:r>
      <w:r>
        <w:rPr>
          <w:rFonts w:hint="eastAsia"/>
          <w:bCs/>
          <w:sz w:val="24"/>
          <w:szCs w:val="24"/>
          <w:lang w:val="zh-CN"/>
        </w:rPr>
        <w:t>表示</w:t>
      </w:r>
      <w:r>
        <w:rPr>
          <w:rFonts w:hint="eastAsia"/>
          <w:bCs/>
          <w:sz w:val="24"/>
          <w:szCs w:val="24"/>
          <w:lang w:val="zh-CN"/>
        </w:rPr>
        <w:object w:dxaOrig="876" w:dyaOrig="428">
          <v:shape id="_x0000_i1083" type="#_x0000_t75" style="width:43.8pt;height:21.4pt" o:ole="">
            <v:imagedata r:id="rId39" o:title="" cropleft="14304f" cropright="24412f"/>
          </v:shape>
          <o:OLEObject Type="Embed" ProgID="Equation.3" ShapeID="_x0000_i1083" DrawAspect="Content" ObjectID="_1786878721" r:id="rId100"/>
        </w:object>
      </w:r>
      <w:r>
        <w:rPr>
          <w:rFonts w:hint="eastAsia"/>
          <w:bCs/>
          <w:sz w:val="24"/>
          <w:szCs w:val="24"/>
          <w:lang w:val="zh-CN"/>
        </w:rPr>
        <w:t>、</w:t>
      </w:r>
      <w:r>
        <w:rPr>
          <w:rFonts w:hint="eastAsia"/>
          <w:bCs/>
          <w:sz w:val="24"/>
          <w:szCs w:val="24"/>
          <w:lang w:val="zh-CN"/>
        </w:rPr>
        <w:object w:dxaOrig="590" w:dyaOrig="438">
          <v:shape id="_x0000_i1084" type="#_x0000_t75" style="width:29.5pt;height:21.9pt" o:ole="">
            <v:imagedata r:id="rId39" o:title="" cropleft="43495f" cropright="4390f"/>
          </v:shape>
          <o:OLEObject Type="Embed" ProgID="Equation.3" ShapeID="_x0000_i1084" DrawAspect="Content" ObjectID="_1786878722" r:id="rId101"/>
        </w:object>
      </w:r>
      <w:r>
        <w:rPr>
          <w:rFonts w:hint="eastAsia"/>
          <w:bCs/>
          <w:sz w:val="24"/>
          <w:szCs w:val="24"/>
          <w:lang w:val="zh-CN"/>
        </w:rPr>
        <w:t>差值的余弦相似度，</w:t>
      </w:r>
      <w:r>
        <w:rPr>
          <w:rFonts w:hint="eastAsia"/>
          <w:bCs/>
          <w:sz w:val="24"/>
          <w:szCs w:val="24"/>
          <w:lang w:val="zh-CN"/>
        </w:rPr>
        <w:object w:dxaOrig="876" w:dyaOrig="428">
          <v:shape id="_x0000_i1085" type="#_x0000_t75" style="width:43.8pt;height:21.4pt" o:ole="">
            <v:imagedata r:id="rId39" o:title="" cropleft="14304f" cropright="24412f"/>
          </v:shape>
          <o:OLEObject Type="Embed" ProgID="Equation.3" ShapeID="_x0000_i1085" DrawAspect="Content" ObjectID="_1786878723" r:id="rId102"/>
        </w:object>
      </w:r>
      <w:r>
        <w:rPr>
          <w:rFonts w:hint="eastAsia"/>
          <w:bCs/>
          <w:sz w:val="24"/>
          <w:szCs w:val="24"/>
          <w:lang w:val="zh-CN"/>
        </w:rPr>
        <w:t>是</w:t>
      </w:r>
      <w:r>
        <w:rPr>
          <w:rFonts w:hint="eastAsia"/>
          <w:bCs/>
          <w:sz w:val="24"/>
          <w:szCs w:val="24"/>
          <w:lang w:val="zh-CN"/>
        </w:rPr>
        <w:t>t+1</w:t>
      </w:r>
      <w:r>
        <w:rPr>
          <w:rFonts w:hint="eastAsia"/>
          <w:bCs/>
          <w:sz w:val="24"/>
          <w:szCs w:val="24"/>
          <w:lang w:val="zh-CN"/>
        </w:rPr>
        <w:t>时刻</w:t>
      </w:r>
      <w:r>
        <w:rPr>
          <w:rFonts w:hAnsi="Cambria Math" w:cs="宋体" w:hint="eastAsia"/>
          <w:bCs/>
          <w:sz w:val="24"/>
          <w:szCs w:val="24"/>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lang w:val="zh-CN"/>
        </w:rPr>
        <w:t>与</w:t>
      </w:r>
      <w:r>
        <w:rPr>
          <w:rFonts w:hint="eastAsia"/>
          <w:bCs/>
          <w:sz w:val="24"/>
          <w:szCs w:val="24"/>
          <w:lang w:val="zh-CN"/>
        </w:rPr>
        <w:t>t</w:t>
      </w:r>
      <w:r>
        <w:rPr>
          <w:rFonts w:hint="eastAsia"/>
          <w:bCs/>
          <w:sz w:val="24"/>
          <w:szCs w:val="24"/>
          <w:lang w:val="zh-CN"/>
        </w:rPr>
        <w:t>时刻全局模型差值，</w:t>
      </w:r>
      <w:r>
        <w:rPr>
          <w:rFonts w:hint="eastAsia"/>
          <w:bCs/>
          <w:sz w:val="24"/>
          <w:szCs w:val="24"/>
          <w:lang w:val="zh-CN"/>
        </w:rPr>
        <w:object w:dxaOrig="590" w:dyaOrig="438">
          <v:shape id="_x0000_i1086" type="#_x0000_t75" style="width:29.5pt;height:21.9pt" o:ole="">
            <v:imagedata r:id="rId39" o:title="" cropleft="43495f" cropright="4390f"/>
          </v:shape>
          <o:OLEObject Type="Embed" ProgID="Equation.3" ShapeID="_x0000_i1086" DrawAspect="Content" ObjectID="_1786878724" r:id="rId103"/>
        </w:object>
      </w:r>
      <w:r>
        <w:rPr>
          <w:rFonts w:hint="eastAsia"/>
          <w:bCs/>
          <w:sz w:val="24"/>
          <w:szCs w:val="24"/>
          <w:lang w:val="zh-CN"/>
        </w:rPr>
        <w:t>是</w:t>
      </w:r>
      <w:r>
        <w:rPr>
          <w:rFonts w:hint="eastAsia"/>
          <w:bCs/>
          <w:sz w:val="24"/>
          <w:szCs w:val="24"/>
          <w:lang w:val="zh-CN"/>
        </w:rPr>
        <w:t>t+1</w:t>
      </w:r>
      <w:r>
        <w:rPr>
          <w:rFonts w:hint="eastAsia"/>
          <w:bCs/>
          <w:sz w:val="24"/>
          <w:szCs w:val="24"/>
          <w:lang w:val="zh-CN"/>
        </w:rPr>
        <w:t>时刻</w:t>
      </w:r>
      <w:r>
        <w:rPr>
          <w:rFonts w:hint="eastAsia"/>
          <w:bCs/>
          <w:sz w:val="24"/>
          <w:szCs w:val="24"/>
        </w:rPr>
        <w:t>本地</w:t>
      </w:r>
      <w:r>
        <w:rPr>
          <w:rFonts w:hint="eastAsia"/>
          <w:bCs/>
          <w:sz w:val="24"/>
          <w:szCs w:val="24"/>
          <w:lang w:val="zh-CN"/>
        </w:rPr>
        <w:t>模型与</w:t>
      </w:r>
      <w:r>
        <w:rPr>
          <w:rFonts w:hint="eastAsia"/>
          <w:bCs/>
          <w:sz w:val="24"/>
          <w:szCs w:val="24"/>
          <w:lang w:val="zh-CN"/>
        </w:rPr>
        <w:t>t</w:t>
      </w:r>
      <w:r>
        <w:rPr>
          <w:rFonts w:hint="eastAsia"/>
          <w:bCs/>
          <w:sz w:val="24"/>
          <w:szCs w:val="24"/>
          <w:lang w:val="zh-CN"/>
        </w:rPr>
        <w:t>时刻车辆设备</w:t>
      </w:r>
      <w:r>
        <w:rPr>
          <w:rFonts w:hint="eastAsia"/>
          <w:bCs/>
          <w:sz w:val="24"/>
          <w:szCs w:val="24"/>
          <w:lang w:val="zh-CN"/>
        </w:rPr>
        <w:t>i</w:t>
      </w:r>
      <w:r>
        <w:rPr>
          <w:rFonts w:hint="eastAsia"/>
          <w:bCs/>
          <w:sz w:val="24"/>
          <w:szCs w:val="24"/>
          <w:lang w:val="zh-CN"/>
        </w:rPr>
        <w:t>差值；</w:t>
      </w:r>
    </w:p>
    <w:p w:rsidR="00C532AE" w:rsidRDefault="00E41171">
      <w:pPr>
        <w:spacing w:line="360" w:lineRule="auto"/>
        <w:ind w:firstLineChars="200" w:firstLine="480"/>
        <w:rPr>
          <w:bCs/>
          <w:sz w:val="24"/>
          <w:szCs w:val="24"/>
          <w:lang w:val="zh-CN"/>
        </w:rPr>
      </w:pPr>
      <w:r>
        <w:rPr>
          <w:rFonts w:hint="eastAsia"/>
          <w:bCs/>
          <w:sz w:val="24"/>
          <w:szCs w:val="24"/>
          <w:lang w:val="zh-CN"/>
        </w:rPr>
        <w:t>如果</w:t>
      </w:r>
      <w:r>
        <w:rPr>
          <w:rFonts w:hAnsi="Cambria Math" w:cs="宋体" w:hint="eastAsia"/>
          <w:bCs/>
          <w:sz w:val="24"/>
          <w:szCs w:val="24"/>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lang w:val="zh-CN"/>
        </w:rPr>
        <w:t>的贡献度分数</w:t>
      </w:r>
      <w:r>
        <w:rPr>
          <w:rFonts w:hint="eastAsia"/>
          <w:bCs/>
          <w:sz w:val="24"/>
          <w:szCs w:val="24"/>
          <w:lang w:val="zh-CN"/>
        </w:rPr>
        <w:object w:dxaOrig="380" w:dyaOrig="380">
          <v:shape id="_x0000_i1087" type="#_x0000_t75" style="width:19pt;height:19pt" o:ole="">
            <v:imagedata r:id="rId35" o:title=""/>
          </v:shape>
          <o:OLEObject Type="Embed" ProgID="Equation.3" ShapeID="_x0000_i1087" DrawAspect="Content" ObjectID="_1786878725" r:id="rId104"/>
        </w:object>
      </w:r>
      <w:r>
        <w:rPr>
          <w:rFonts w:hint="eastAsia"/>
          <w:bCs/>
          <w:sz w:val="24"/>
          <w:szCs w:val="24"/>
          <w:lang w:val="zh-CN"/>
        </w:rPr>
        <w:t>大于</w:t>
      </w:r>
      <w:r>
        <w:rPr>
          <w:rFonts w:hint="eastAsia"/>
          <w:bCs/>
          <w:sz w:val="24"/>
          <w:szCs w:val="24"/>
          <w:lang w:val="zh-CN"/>
        </w:rPr>
        <w:t>0</w:t>
      </w:r>
      <w:r>
        <w:rPr>
          <w:rFonts w:hint="eastAsia"/>
          <w:bCs/>
          <w:sz w:val="24"/>
          <w:szCs w:val="24"/>
          <w:lang w:val="zh-CN"/>
        </w:rPr>
        <w:t>，则加入聚合列表</w:t>
      </w:r>
      <w:r>
        <w:rPr>
          <w:rFonts w:hint="eastAsia"/>
          <w:bCs/>
          <w:sz w:val="24"/>
          <w:szCs w:val="24"/>
          <w:lang w:val="zh-CN"/>
        </w:rPr>
        <w:object w:dxaOrig="440" w:dyaOrig="380">
          <v:shape id="_x0000_i1088" type="#_x0000_t75" style="width:22pt;height:19pt" o:ole="">
            <v:imagedata r:id="rId46" o:title=""/>
          </v:shape>
          <o:OLEObject Type="Embed" ProgID="Equation.3" ShapeID="_x0000_i1088" DrawAspect="Content" ObjectID="_1786878726" r:id="rId105"/>
        </w:object>
      </w:r>
      <w:r>
        <w:rPr>
          <w:rFonts w:hint="eastAsia"/>
          <w:bCs/>
          <w:sz w:val="24"/>
          <w:szCs w:val="24"/>
          <w:lang w:val="zh-CN"/>
        </w:rPr>
        <w:t>；并通过下式对</w:t>
      </w:r>
      <w:r>
        <w:rPr>
          <w:rFonts w:hAnsi="Cambria Math" w:cs="宋体" w:hint="eastAsia"/>
          <w:bCs/>
          <w:sz w:val="24"/>
          <w:szCs w:val="24"/>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lang w:val="zh-CN"/>
        </w:rPr>
        <w:t>的贡献度分数</w:t>
      </w:r>
      <w:r>
        <w:rPr>
          <w:rFonts w:hint="eastAsia"/>
          <w:bCs/>
          <w:sz w:val="24"/>
          <w:szCs w:val="24"/>
          <w:lang w:val="zh-CN"/>
        </w:rPr>
        <w:object w:dxaOrig="380" w:dyaOrig="380">
          <v:shape id="_x0000_i1089" type="#_x0000_t75" style="width:19pt;height:19pt" o:ole="">
            <v:imagedata r:id="rId35" o:title=""/>
          </v:shape>
          <o:OLEObject Type="Embed" ProgID="Equation.3" ShapeID="_x0000_i1089" DrawAspect="Content" ObjectID="_1786878727" r:id="rId106"/>
        </w:object>
      </w:r>
      <w:r>
        <w:rPr>
          <w:rFonts w:hint="eastAsia"/>
          <w:bCs/>
          <w:sz w:val="24"/>
          <w:szCs w:val="24"/>
          <w:lang w:val="zh-CN"/>
        </w:rPr>
        <w:t>进行归一化得到</w:t>
      </w:r>
      <w:r>
        <w:rPr>
          <w:rFonts w:hAnsi="Cambria Math" w:cs="宋体" w:hint="eastAsia"/>
          <w:bCs/>
          <w:sz w:val="24"/>
          <w:szCs w:val="24"/>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lang w:val="zh-CN"/>
        </w:rPr>
        <w:t>贡献度分数</w:t>
      </w:r>
      <w:r>
        <w:rPr>
          <w:rFonts w:hint="eastAsia"/>
          <w:bCs/>
          <w:sz w:val="24"/>
          <w:szCs w:val="24"/>
          <w:lang w:val="zh-CN"/>
        </w:rPr>
        <w:object w:dxaOrig="380" w:dyaOrig="380">
          <v:shape id="_x0000_i1090" type="#_x0000_t75" style="width:19pt;height:19pt" o:ole="">
            <v:imagedata r:id="rId35" o:title=""/>
          </v:shape>
          <o:OLEObject Type="Embed" ProgID="Equation.3" ShapeID="_x0000_i1090" DrawAspect="Content" ObjectID="_1786878728" r:id="rId107"/>
        </w:object>
      </w:r>
      <w:r>
        <w:rPr>
          <w:rFonts w:hint="eastAsia"/>
          <w:bCs/>
          <w:sz w:val="24"/>
          <w:szCs w:val="24"/>
        </w:rPr>
        <w:t>的</w:t>
      </w:r>
      <w:r>
        <w:rPr>
          <w:rFonts w:hint="eastAsia"/>
          <w:bCs/>
          <w:sz w:val="24"/>
          <w:szCs w:val="24"/>
          <w:lang w:val="zh-CN"/>
        </w:rPr>
        <w:t>聚合权重</w:t>
      </w:r>
      <w:r>
        <w:rPr>
          <w:rFonts w:hint="eastAsia"/>
          <w:bCs/>
          <w:sz w:val="24"/>
          <w:szCs w:val="24"/>
          <w:lang w:val="zh-CN"/>
        </w:rPr>
        <w:object w:dxaOrig="366" w:dyaOrig="341">
          <v:shape id="_x0000_i1091" type="#_x0000_t75" style="width:18.3pt;height:17.05pt" o:ole="">
            <v:imagedata r:id="rId50" o:title="" croptop="10836f" cropbottom="27443f" cropright="44286f"/>
          </v:shape>
          <o:OLEObject Type="Embed" ProgID="Equation.3" ShapeID="_x0000_i1091" DrawAspect="Content" ObjectID="_1786878729" r:id="rId108"/>
        </w:object>
      </w:r>
      <w:r>
        <w:rPr>
          <w:rFonts w:hint="eastAsia"/>
          <w:bCs/>
          <w:sz w:val="24"/>
          <w:szCs w:val="24"/>
          <w:lang w:val="zh-CN"/>
        </w:rPr>
        <w:t>；</w:t>
      </w:r>
    </w:p>
    <w:p w:rsidR="00C532AE" w:rsidRDefault="00E41171">
      <w:pPr>
        <w:spacing w:line="360" w:lineRule="auto"/>
        <w:ind w:firstLineChars="200" w:firstLine="480"/>
        <w:jc w:val="left"/>
        <w:rPr>
          <w:sz w:val="24"/>
          <w:szCs w:val="24"/>
        </w:rPr>
      </w:pPr>
      <w:r>
        <w:rPr>
          <w:rFonts w:hint="eastAsia"/>
          <w:bCs/>
          <w:sz w:val="24"/>
          <w:szCs w:val="24"/>
          <w:lang w:val="zh-CN"/>
        </w:rPr>
        <w:object w:dxaOrig="1320" w:dyaOrig="960">
          <v:shape id="_x0000_i1092" type="#_x0000_t75" style="width:66pt;height:48pt" o:ole="">
            <v:imagedata r:id="rId50" o:title=""/>
          </v:shape>
          <o:OLEObject Type="Embed" ProgID="Equation.3" ShapeID="_x0000_i1092" DrawAspect="Content" ObjectID="_1786878730" r:id="rId109"/>
        </w:object>
      </w:r>
      <w:r>
        <w:rPr>
          <w:rFonts w:hint="eastAsia"/>
          <w:bCs/>
          <w:sz w:val="24"/>
          <w:szCs w:val="24"/>
          <w:lang w:val="zh-CN"/>
        </w:rPr>
        <w:t>。</w:t>
      </w:r>
    </w:p>
    <w:p w:rsidR="00C532AE" w:rsidRDefault="00E41171">
      <w:pPr>
        <w:spacing w:line="360" w:lineRule="auto"/>
        <w:ind w:firstLineChars="200" w:firstLine="480"/>
        <w:rPr>
          <w:rFonts w:hAnsi="Cambria Math" w:cs="宋体" w:hint="eastAsia"/>
          <w:kern w:val="0"/>
          <w:sz w:val="24"/>
          <w:szCs w:val="24"/>
          <w:lang w:bidi="ar"/>
        </w:rPr>
      </w:pPr>
      <w:r>
        <w:rPr>
          <w:rFonts w:hint="eastAsia"/>
          <w:sz w:val="24"/>
          <w:szCs w:val="24"/>
        </w:rPr>
        <w:t>进一步的，</w:t>
      </w:r>
      <w:r>
        <w:rPr>
          <w:rFonts w:hint="eastAsia"/>
          <w:bCs/>
          <w:sz w:val="24"/>
          <w:szCs w:val="24"/>
        </w:rPr>
        <w:t>步骤</w:t>
      </w:r>
      <w:r>
        <w:rPr>
          <w:rFonts w:hint="eastAsia"/>
          <w:bCs/>
          <w:sz w:val="24"/>
          <w:szCs w:val="24"/>
        </w:rPr>
        <w:t>2</w:t>
      </w:r>
      <w:r>
        <w:rPr>
          <w:rFonts w:cs="宋体" w:hint="eastAsia"/>
          <w:kern w:val="0"/>
          <w:sz w:val="24"/>
          <w:szCs w:val="24"/>
          <w:lang w:bidi="ar"/>
        </w:rPr>
        <w:t>将本地模型集合</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m:t>
            </m:r>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cs="宋体" w:hint="eastAsia"/>
          <w:kern w:val="0"/>
          <w:sz w:val="24"/>
          <w:szCs w:val="24"/>
          <w:lang w:bidi="ar"/>
        </w:rPr>
        <w:t>聚合得到</w:t>
      </w:r>
      <w:r>
        <w:rPr>
          <w:rFonts w:hint="eastAsia"/>
          <w:bCs/>
          <w:sz w:val="24"/>
          <w:szCs w:val="24"/>
          <w:lang w:val="zh-CN"/>
        </w:rPr>
        <w:t>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w:t>
      </w:r>
      <w:r>
        <w:rPr>
          <w:rFonts w:cs="宋体" w:hint="eastAsia"/>
          <w:kern w:val="0"/>
          <w:sz w:val="24"/>
          <w:szCs w:val="24"/>
          <w:lang w:bidi="ar"/>
        </w:rPr>
        <w:t>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hAnsi="Cambria Math" w:cs="宋体" w:hint="eastAsia"/>
          <w:kern w:val="0"/>
          <w:sz w:val="24"/>
          <w:szCs w:val="24"/>
          <w:lang w:bidi="ar"/>
        </w:rPr>
        <w:t>，包括：</w:t>
      </w:r>
    </w:p>
    <w:p w:rsidR="00C532AE" w:rsidRDefault="00E41171">
      <w:pPr>
        <w:spacing w:line="360" w:lineRule="auto"/>
        <w:ind w:firstLineChars="200" w:firstLine="480"/>
        <w:rPr>
          <w:bCs/>
          <w:sz w:val="24"/>
          <w:szCs w:val="24"/>
          <w:lang w:val="zh-CN"/>
        </w:rPr>
      </w:pPr>
      <w:r>
        <w:rPr>
          <w:rFonts w:hint="eastAsia"/>
          <w:bCs/>
          <w:sz w:val="24"/>
          <w:szCs w:val="24"/>
          <w:lang w:val="zh-CN"/>
        </w:rPr>
        <w:t>通过下式进行聚合并得到边缘云服务器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时刻模型</w:t>
      </w:r>
      <w:r>
        <w:rPr>
          <w:rFonts w:hint="eastAsia"/>
          <w:bCs/>
          <w:sz w:val="24"/>
          <w:szCs w:val="24"/>
          <w:lang w:val="zh-CN"/>
        </w:rPr>
        <w:object w:dxaOrig="420" w:dyaOrig="400">
          <v:shape id="_x0000_i1093" type="#_x0000_t75" style="width:21pt;height:20pt" o:ole="">
            <v:imagedata r:id="rId53" o:title=""/>
          </v:shape>
          <o:OLEObject Type="Embed" ProgID="Equation.3" ShapeID="_x0000_i1093" DrawAspect="Content" ObjectID="_1786878731" r:id="rId110"/>
        </w:object>
      </w:r>
      <w:r>
        <w:rPr>
          <w:rFonts w:hint="eastAsia"/>
          <w:bCs/>
          <w:sz w:val="24"/>
          <w:szCs w:val="24"/>
          <w:lang w:val="zh-CN"/>
        </w:rPr>
        <w:t>：</w:t>
      </w:r>
    </w:p>
    <w:p w:rsidR="00C532AE" w:rsidRDefault="00E41171">
      <w:pPr>
        <w:spacing w:line="360" w:lineRule="auto"/>
        <w:ind w:firstLineChars="200" w:firstLine="480"/>
        <w:rPr>
          <w:bCs/>
          <w:sz w:val="24"/>
          <w:szCs w:val="24"/>
          <w:lang w:val="zh-CN"/>
        </w:rPr>
      </w:pPr>
      <w:r>
        <w:rPr>
          <w:rFonts w:hint="eastAsia"/>
          <w:bCs/>
          <w:sz w:val="24"/>
          <w:szCs w:val="24"/>
          <w:lang w:val="zh-CN"/>
        </w:rPr>
        <w:object w:dxaOrig="1660" w:dyaOrig="600">
          <v:shape id="_x0000_i1094" type="#_x0000_t75" style="width:83pt;height:30pt" o:ole="">
            <v:imagedata r:id="rId111" o:title=""/>
          </v:shape>
          <o:OLEObject Type="Embed" ProgID="Equation.3" ShapeID="_x0000_i1094" DrawAspect="Content" ObjectID="_1786878732" r:id="rId112"/>
        </w:object>
      </w:r>
      <w:r>
        <w:rPr>
          <w:rFonts w:hint="eastAsia"/>
          <w:bCs/>
          <w:sz w:val="24"/>
          <w:szCs w:val="24"/>
          <w:lang w:val="zh-CN"/>
        </w:rPr>
        <w:t>。</w:t>
      </w:r>
    </w:p>
    <w:p w:rsidR="00C532AE" w:rsidRDefault="00E41171">
      <w:pPr>
        <w:spacing w:line="360" w:lineRule="auto"/>
        <w:ind w:firstLineChars="200" w:firstLine="480"/>
        <w:rPr>
          <w:rFonts w:hAnsi="Cambria Math" w:cs="宋体" w:hint="eastAsia"/>
          <w:kern w:val="0"/>
          <w:sz w:val="24"/>
          <w:szCs w:val="24"/>
          <w:lang w:bidi="ar"/>
        </w:rPr>
      </w:pPr>
      <w:r>
        <w:rPr>
          <w:rFonts w:hint="eastAsia"/>
          <w:sz w:val="24"/>
          <w:szCs w:val="24"/>
        </w:rPr>
        <w:t>进一步的，</w:t>
      </w:r>
      <w:r>
        <w:rPr>
          <w:rFonts w:cs="宋体" w:hint="eastAsia"/>
          <w:kern w:val="0"/>
          <w:sz w:val="24"/>
          <w:szCs w:val="24"/>
          <w:lang w:bidi="ar"/>
        </w:rPr>
        <w:t>步骤</w:t>
      </w:r>
      <w:r>
        <w:rPr>
          <w:rFonts w:cs="宋体" w:hint="eastAsia"/>
          <w:kern w:val="0"/>
          <w:sz w:val="24"/>
          <w:szCs w:val="24"/>
          <w:lang w:bidi="ar"/>
        </w:rPr>
        <w:t>3</w:t>
      </w:r>
      <w:r>
        <w:rPr>
          <w:rFonts w:cs="宋体" w:hint="eastAsia"/>
          <w:kern w:val="0"/>
          <w:sz w:val="24"/>
          <w:szCs w:val="24"/>
          <w:lang w:bidi="ar"/>
        </w:rPr>
        <w:t>中心云服务器将收到的本地模型</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cs="宋体" w:hint="eastAsia"/>
          <w:kern w:val="0"/>
          <w:sz w:val="24"/>
          <w:szCs w:val="24"/>
          <w:lang w:bidi="ar"/>
        </w:rPr>
        <w:t>进行聚合得到</w:t>
      </w:r>
      <w:r>
        <w:rPr>
          <w:rFonts w:cs="宋体" w:hint="eastAsia"/>
          <w:kern w:val="0"/>
          <w:sz w:val="24"/>
          <w:szCs w:val="24"/>
          <w:lang w:bidi="ar"/>
        </w:rPr>
        <w:t>t+1</w:t>
      </w:r>
      <w:r>
        <w:rPr>
          <w:rFonts w:cs="宋体" w:hint="eastAsia"/>
          <w:kern w:val="0"/>
          <w:sz w:val="24"/>
          <w:szCs w:val="24"/>
          <w:lang w:bidi="ar"/>
        </w:rPr>
        <w:t>时刻的全局模型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t+1</m:t>
            </m:r>
          </m:sup>
        </m:sSup>
      </m:oMath>
      <w:r>
        <w:rPr>
          <w:rFonts w:hAnsi="Cambria Math" w:cs="宋体" w:hint="eastAsia"/>
          <w:kern w:val="0"/>
          <w:sz w:val="24"/>
          <w:szCs w:val="24"/>
          <w:lang w:bidi="ar"/>
        </w:rPr>
        <w:t>，包括：</w:t>
      </w:r>
    </w:p>
    <w:p w:rsidR="00C532AE" w:rsidRDefault="00E41171">
      <w:pPr>
        <w:spacing w:line="360" w:lineRule="auto"/>
        <w:ind w:firstLineChars="200" w:firstLine="480"/>
        <w:rPr>
          <w:bCs/>
          <w:sz w:val="24"/>
          <w:szCs w:val="24"/>
          <w:lang w:val="zh-CN"/>
        </w:rPr>
      </w:pPr>
      <w:r>
        <w:rPr>
          <w:rFonts w:hint="eastAsia"/>
          <w:bCs/>
          <w:sz w:val="24"/>
          <w:szCs w:val="24"/>
          <w:lang w:val="zh-CN"/>
        </w:rPr>
        <w:t>中心云服务器收集边缘云服务器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时刻模型</w:t>
      </w:r>
      <w:r>
        <w:rPr>
          <w:rFonts w:hint="eastAsia"/>
          <w:bCs/>
          <w:sz w:val="24"/>
          <w:szCs w:val="24"/>
          <w:lang w:val="zh-CN"/>
        </w:rPr>
        <w:object w:dxaOrig="420" w:dyaOrig="400">
          <v:shape id="_x0000_i1095" type="#_x0000_t75" style="width:21pt;height:20pt" o:ole="">
            <v:imagedata r:id="rId53" o:title=""/>
          </v:shape>
          <o:OLEObject Type="Embed" ProgID="Equation.3" ShapeID="_x0000_i1095" DrawAspect="Content" ObjectID="_1786878733" r:id="rId113"/>
        </w:object>
      </w:r>
      <w:r>
        <w:rPr>
          <w:rFonts w:hint="eastAsia"/>
          <w:bCs/>
          <w:sz w:val="24"/>
          <w:szCs w:val="24"/>
          <w:lang w:val="zh-CN"/>
        </w:rPr>
        <w:t>，通过下式对边缘云服务器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时刻模型</w:t>
      </w:r>
      <w:r>
        <w:rPr>
          <w:rFonts w:hint="eastAsia"/>
          <w:bCs/>
          <w:sz w:val="24"/>
          <w:szCs w:val="24"/>
          <w:lang w:val="zh-CN"/>
        </w:rPr>
        <w:object w:dxaOrig="420" w:dyaOrig="400">
          <v:shape id="_x0000_i1096" type="#_x0000_t75" style="width:21pt;height:20pt" o:ole="">
            <v:imagedata r:id="rId53" o:title=""/>
          </v:shape>
          <o:OLEObject Type="Embed" ProgID="Equation.3" ShapeID="_x0000_i1096" DrawAspect="Content" ObjectID="_1786878734" r:id="rId114"/>
        </w:object>
      </w:r>
      <w:r>
        <w:rPr>
          <w:rFonts w:hint="eastAsia"/>
          <w:bCs/>
          <w:sz w:val="24"/>
          <w:szCs w:val="24"/>
          <w:lang w:val="zh-CN"/>
        </w:rPr>
        <w:t>进行</w:t>
      </w:r>
      <w:proofErr w:type="gramStart"/>
      <w:r>
        <w:rPr>
          <w:rFonts w:hint="eastAsia"/>
          <w:bCs/>
          <w:sz w:val="24"/>
          <w:szCs w:val="24"/>
          <w:lang w:val="zh-CN"/>
        </w:rPr>
        <w:t>考量</w:t>
      </w:r>
      <w:proofErr w:type="gramEnd"/>
      <w:r>
        <w:rPr>
          <w:rFonts w:hint="eastAsia"/>
          <w:bCs/>
          <w:sz w:val="24"/>
          <w:szCs w:val="24"/>
          <w:lang w:val="zh-CN"/>
        </w:rPr>
        <w:t>并</w:t>
      </w:r>
      <w:r>
        <w:rPr>
          <w:rFonts w:hint="eastAsia"/>
          <w:bCs/>
          <w:sz w:val="24"/>
          <w:szCs w:val="24"/>
        </w:rPr>
        <w:t>获取</w:t>
      </w:r>
      <w:r>
        <w:rPr>
          <w:rFonts w:hint="eastAsia"/>
          <w:bCs/>
          <w:sz w:val="24"/>
          <w:szCs w:val="24"/>
          <w:lang w:val="zh-CN"/>
        </w:rPr>
        <w:t>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时刻模型</w:t>
      </w:r>
      <w:r>
        <w:rPr>
          <w:rFonts w:hint="eastAsia"/>
          <w:bCs/>
          <w:sz w:val="24"/>
          <w:szCs w:val="24"/>
          <w:lang w:val="zh-CN"/>
        </w:rPr>
        <w:object w:dxaOrig="420" w:dyaOrig="400">
          <v:shape id="_x0000_i1097" type="#_x0000_t75" style="width:21pt;height:20pt" o:ole="">
            <v:imagedata r:id="rId53" o:title=""/>
          </v:shape>
          <o:OLEObject Type="Embed" ProgID="Equation.3" ShapeID="_x0000_i1097" DrawAspect="Content" ObjectID="_1786878735" r:id="rId115"/>
        </w:object>
      </w:r>
      <w:r>
        <w:rPr>
          <w:rFonts w:hint="eastAsia"/>
          <w:bCs/>
          <w:sz w:val="24"/>
          <w:szCs w:val="24"/>
        </w:rPr>
        <w:t>的</w:t>
      </w:r>
      <w:r>
        <w:rPr>
          <w:rFonts w:hint="eastAsia"/>
          <w:bCs/>
          <w:sz w:val="24"/>
          <w:szCs w:val="24"/>
          <w:lang w:val="zh-CN"/>
        </w:rPr>
        <w:t>质量贡献度分数</w:t>
      </w:r>
      <w:r>
        <w:rPr>
          <w:rFonts w:hint="eastAsia"/>
          <w:bCs/>
          <w:sz w:val="24"/>
          <w:szCs w:val="24"/>
          <w:lang w:val="zh-CN"/>
        </w:rPr>
        <w:object w:dxaOrig="420" w:dyaOrig="400">
          <v:shape id="_x0000_i1098" type="#_x0000_t75" style="width:21pt;height:20pt" o:ole="">
            <v:imagedata r:id="rId60" o:title=""/>
          </v:shape>
          <o:OLEObject Type="Embed" ProgID="Equation.3" ShapeID="_x0000_i1098" DrawAspect="Content" ObjectID="_1786878736" r:id="rId116"/>
        </w:object>
      </w:r>
      <w:r>
        <w:rPr>
          <w:rFonts w:hint="eastAsia"/>
          <w:bCs/>
          <w:sz w:val="24"/>
          <w:szCs w:val="24"/>
          <w:lang w:val="zh-CN"/>
        </w:rPr>
        <w:t>：</w:t>
      </w:r>
    </w:p>
    <w:p w:rsidR="00C532AE" w:rsidRDefault="00E41171">
      <w:pPr>
        <w:spacing w:line="360" w:lineRule="auto"/>
        <w:ind w:firstLineChars="200" w:firstLine="480"/>
        <w:rPr>
          <w:bCs/>
          <w:sz w:val="24"/>
          <w:szCs w:val="24"/>
          <w:lang w:val="zh-CN"/>
        </w:rPr>
      </w:pPr>
      <w:r>
        <w:rPr>
          <w:rFonts w:hint="eastAsia"/>
          <w:bCs/>
          <w:sz w:val="24"/>
          <w:szCs w:val="24"/>
          <w:lang w:val="zh-CN"/>
        </w:rPr>
        <w:object w:dxaOrig="2780" w:dyaOrig="600">
          <v:shape id="_x0000_i1099" type="#_x0000_t75" style="width:139pt;height:30pt" o:ole="">
            <v:imagedata r:id="rId62" o:title=""/>
          </v:shape>
          <o:OLEObject Type="Embed" ProgID="Equation.3" ShapeID="_x0000_i1099" DrawAspect="Content" ObjectID="_1786878737" r:id="rId117"/>
        </w:object>
      </w:r>
    </w:p>
    <w:p w:rsidR="00C532AE" w:rsidRDefault="00E41171">
      <w:pPr>
        <w:spacing w:line="360" w:lineRule="auto"/>
        <w:ind w:firstLineChars="200" w:firstLine="480"/>
        <w:rPr>
          <w:bCs/>
          <w:sz w:val="24"/>
          <w:szCs w:val="24"/>
          <w:lang w:val="zh-CN"/>
        </w:rPr>
      </w:pPr>
      <w:r>
        <w:rPr>
          <w:rFonts w:hint="eastAsia"/>
          <w:bCs/>
          <w:sz w:val="24"/>
          <w:szCs w:val="24"/>
          <w:lang w:val="zh-CN"/>
        </w:rPr>
        <w:t>其中，</w:t>
      </w:r>
      <w:r>
        <w:rPr>
          <w:rFonts w:hint="eastAsia"/>
          <w:bCs/>
          <w:sz w:val="24"/>
          <w:szCs w:val="24"/>
          <w:lang w:val="zh-CN"/>
        </w:rPr>
        <w:object w:dxaOrig="1520" w:dyaOrig="400">
          <v:shape id="_x0000_i1100" type="#_x0000_t75" style="width:76pt;height:20pt" o:ole="">
            <v:imagedata r:id="rId64" o:title=""/>
          </v:shape>
          <o:OLEObject Type="Embed" ProgID="Equation.3" ShapeID="_x0000_i1100" DrawAspect="Content" ObjectID="_1786878738" r:id="rId118"/>
        </w:object>
      </w:r>
      <w:r>
        <w:rPr>
          <w:rFonts w:hint="eastAsia"/>
          <w:bCs/>
          <w:sz w:val="24"/>
          <w:szCs w:val="24"/>
          <w:lang w:val="zh-CN"/>
        </w:rPr>
        <w:t>表示边缘云服务器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时刻模型</w:t>
      </w:r>
      <w:r>
        <w:rPr>
          <w:rFonts w:hint="eastAsia"/>
          <w:bCs/>
          <w:sz w:val="24"/>
          <w:szCs w:val="24"/>
          <w:lang w:val="zh-CN"/>
        </w:rPr>
        <w:object w:dxaOrig="420" w:dyaOrig="400">
          <v:shape id="_x0000_i1101" type="#_x0000_t75" style="width:21pt;height:20pt" o:ole="">
            <v:imagedata r:id="rId53" o:title=""/>
          </v:shape>
          <o:OLEObject Type="Embed" ProgID="Equation.3" ShapeID="_x0000_i1101" DrawAspect="Content" ObjectID="_1786878739" r:id="rId119"/>
        </w:object>
      </w:r>
      <w:r>
        <w:rPr>
          <w:rFonts w:hint="eastAsia"/>
          <w:bCs/>
          <w:sz w:val="24"/>
          <w:szCs w:val="24"/>
          <w:lang w:val="zh-CN"/>
        </w:rPr>
        <w:t>在中心云服务器测试集中的表现；</w:t>
      </w:r>
    </w:p>
    <w:p w:rsidR="00C532AE" w:rsidRDefault="00E41171">
      <w:pPr>
        <w:spacing w:line="360" w:lineRule="auto"/>
        <w:ind w:firstLineChars="200" w:firstLine="480"/>
        <w:rPr>
          <w:bCs/>
          <w:sz w:val="24"/>
          <w:szCs w:val="24"/>
          <w:lang w:val="zh-CN"/>
        </w:rPr>
      </w:pPr>
      <w:r>
        <w:rPr>
          <w:rFonts w:hint="eastAsia"/>
          <w:bCs/>
          <w:sz w:val="24"/>
          <w:szCs w:val="24"/>
          <w:lang w:val="zh-CN"/>
        </w:rPr>
        <w:t>如果质量贡献度分数</w:t>
      </w:r>
      <w:r>
        <w:rPr>
          <w:rFonts w:hint="eastAsia"/>
          <w:bCs/>
          <w:sz w:val="24"/>
          <w:szCs w:val="24"/>
          <w:lang w:val="zh-CN"/>
        </w:rPr>
        <w:object w:dxaOrig="420" w:dyaOrig="400">
          <v:shape id="_x0000_i1102" type="#_x0000_t75" style="width:21pt;height:20pt" o:ole="">
            <v:imagedata r:id="rId60" o:title=""/>
          </v:shape>
          <o:OLEObject Type="Embed" ProgID="Equation.3" ShapeID="_x0000_i1102" DrawAspect="Content" ObjectID="_1786878740" r:id="rId120"/>
        </w:object>
      </w:r>
      <w:r>
        <w:rPr>
          <w:rFonts w:hint="eastAsia"/>
          <w:bCs/>
          <w:sz w:val="24"/>
          <w:szCs w:val="24"/>
          <w:lang w:val="zh-CN"/>
        </w:rPr>
        <w:t>大于</w:t>
      </w:r>
      <w:r>
        <w:rPr>
          <w:rFonts w:hint="eastAsia"/>
          <w:bCs/>
          <w:sz w:val="24"/>
          <w:szCs w:val="24"/>
          <w:lang w:val="zh-CN"/>
        </w:rPr>
        <w:object w:dxaOrig="279" w:dyaOrig="320">
          <v:shape id="_x0000_i1103" type="#_x0000_t75" style="width:13.95pt;height:16pt" o:ole="">
            <v:imagedata r:id="rId69" o:title=""/>
          </v:shape>
          <o:OLEObject Type="Embed" ProgID="Equation.3" ShapeID="_x0000_i1103" DrawAspect="Content" ObjectID="_1786878741" r:id="rId121"/>
        </w:object>
      </w:r>
      <w:r>
        <w:rPr>
          <w:rFonts w:hint="eastAsia"/>
          <w:bCs/>
          <w:sz w:val="24"/>
          <w:szCs w:val="24"/>
          <w:lang w:val="zh-CN"/>
        </w:rPr>
        <w:t>，则加入聚合列表</w:t>
      </w:r>
      <w:r>
        <w:rPr>
          <w:rFonts w:hint="eastAsia"/>
          <w:bCs/>
          <w:sz w:val="24"/>
          <w:szCs w:val="24"/>
          <w:lang w:val="zh-CN"/>
        </w:rPr>
        <w:object w:dxaOrig="440" w:dyaOrig="320">
          <v:shape id="_x0000_i1104" type="#_x0000_t75" style="width:22pt;height:16pt" o:ole="">
            <v:imagedata r:id="rId71" o:title=""/>
          </v:shape>
          <o:OLEObject Type="Embed" ProgID="Equation.3" ShapeID="_x0000_i1104" DrawAspect="Content" ObjectID="_1786878742" r:id="rId122"/>
        </w:object>
      </w:r>
      <w:r>
        <w:rPr>
          <w:rFonts w:hint="eastAsia"/>
          <w:bCs/>
          <w:sz w:val="24"/>
          <w:szCs w:val="24"/>
          <w:lang w:val="zh-CN"/>
        </w:rPr>
        <w:t>；并通过下式对质量贡献度分数</w:t>
      </w:r>
      <w:r>
        <w:rPr>
          <w:rFonts w:hint="eastAsia"/>
          <w:bCs/>
          <w:sz w:val="24"/>
          <w:szCs w:val="24"/>
          <w:lang w:val="zh-CN"/>
        </w:rPr>
        <w:object w:dxaOrig="420" w:dyaOrig="400">
          <v:shape id="_x0000_i1105" type="#_x0000_t75" style="width:21pt;height:20pt" o:ole="">
            <v:imagedata r:id="rId60" o:title=""/>
          </v:shape>
          <o:OLEObject Type="Embed" ProgID="Equation.3" ShapeID="_x0000_i1105" DrawAspect="Content" ObjectID="_1786878743" r:id="rId123"/>
        </w:object>
      </w:r>
      <w:r>
        <w:rPr>
          <w:rFonts w:hint="eastAsia"/>
          <w:bCs/>
          <w:sz w:val="24"/>
          <w:szCs w:val="24"/>
          <w:lang w:val="zh-CN"/>
        </w:rPr>
        <w:t>进行归一化得到聚合权重；</w:t>
      </w:r>
    </w:p>
    <w:p w:rsidR="00C532AE" w:rsidRDefault="00E41171">
      <w:pPr>
        <w:spacing w:line="360" w:lineRule="auto"/>
        <w:ind w:firstLineChars="200" w:firstLine="480"/>
        <w:rPr>
          <w:bCs/>
          <w:sz w:val="24"/>
          <w:szCs w:val="24"/>
          <w:lang w:val="zh-CN"/>
        </w:rPr>
      </w:pPr>
      <w:r>
        <w:rPr>
          <w:rFonts w:hint="eastAsia"/>
          <w:bCs/>
          <w:sz w:val="24"/>
          <w:szCs w:val="24"/>
          <w:lang w:val="zh-CN"/>
        </w:rPr>
        <w:object w:dxaOrig="1380" w:dyaOrig="920">
          <v:shape id="_x0000_i1106" type="#_x0000_t75" style="width:69pt;height:46pt" o:ole="">
            <v:imagedata r:id="rId124" o:title=""/>
          </v:shape>
          <o:OLEObject Type="Embed" ProgID="Equation.3" ShapeID="_x0000_i1106" DrawAspect="Content" ObjectID="_1786878744" r:id="rId125"/>
        </w:object>
      </w:r>
    </w:p>
    <w:p w:rsidR="00C532AE" w:rsidRDefault="00E41171">
      <w:pPr>
        <w:spacing w:line="360" w:lineRule="auto"/>
        <w:ind w:firstLineChars="200" w:firstLine="480"/>
        <w:rPr>
          <w:bCs/>
          <w:sz w:val="24"/>
          <w:szCs w:val="24"/>
          <w:lang w:val="zh-CN"/>
        </w:rPr>
      </w:pPr>
      <w:r>
        <w:rPr>
          <w:rFonts w:hint="eastAsia"/>
          <w:bCs/>
          <w:sz w:val="24"/>
          <w:szCs w:val="24"/>
          <w:lang w:val="zh-CN"/>
        </w:rPr>
        <w:t>中心云服务器</w:t>
      </w:r>
      <w:r>
        <w:rPr>
          <w:rFonts w:cs="宋体" w:hint="eastAsia"/>
          <w:kern w:val="0"/>
          <w:sz w:val="24"/>
          <w:szCs w:val="24"/>
          <w:lang w:bidi="ar"/>
        </w:rPr>
        <w:t>将收到的本地模型</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hint="eastAsia"/>
          <w:bCs/>
          <w:sz w:val="24"/>
          <w:szCs w:val="24"/>
          <w:lang w:val="zh-CN"/>
        </w:rPr>
        <w:t>通过聚合权重进行聚合并得到</w:t>
      </w:r>
      <w:r>
        <w:rPr>
          <w:rFonts w:hint="eastAsia"/>
          <w:bCs/>
          <w:sz w:val="24"/>
          <w:szCs w:val="24"/>
          <w:lang w:val="zh-CN"/>
        </w:rPr>
        <w:t>t+1</w:t>
      </w:r>
      <w:r>
        <w:rPr>
          <w:rFonts w:hint="eastAsia"/>
          <w:bCs/>
          <w:sz w:val="24"/>
          <w:szCs w:val="24"/>
          <w:lang w:val="zh-CN"/>
        </w:rPr>
        <w:t>时刻的全局模型</w:t>
      </w:r>
      <w:r>
        <w:rPr>
          <w:rFonts w:hint="eastAsia"/>
          <w:bCs/>
          <w:sz w:val="24"/>
          <w:szCs w:val="24"/>
          <w:lang w:val="zh-CN"/>
        </w:rPr>
        <w:object w:dxaOrig="1820" w:dyaOrig="560">
          <v:shape id="_x0000_i1107" type="#_x0000_t75" style="width:91pt;height:28pt" o:ole="">
            <v:imagedata r:id="rId126" o:title=""/>
          </v:shape>
          <o:OLEObject Type="Embed" ProgID="Equation.3" ShapeID="_x0000_i1107" DrawAspect="Content" ObjectID="_1786878745" r:id="rId127"/>
        </w:object>
      </w:r>
      <w:r>
        <w:rPr>
          <w:rFonts w:hint="eastAsia"/>
          <w:bCs/>
          <w:sz w:val="24"/>
          <w:szCs w:val="24"/>
          <w:lang w:val="zh-CN"/>
        </w:rPr>
        <w:t>。</w:t>
      </w:r>
    </w:p>
    <w:p w:rsidR="00C532AE" w:rsidRDefault="00E41171">
      <w:pPr>
        <w:spacing w:line="360" w:lineRule="auto"/>
        <w:ind w:firstLineChars="200" w:firstLine="480"/>
        <w:jc w:val="left"/>
        <w:rPr>
          <w:sz w:val="24"/>
          <w:szCs w:val="24"/>
        </w:rPr>
      </w:pPr>
      <w:r>
        <w:rPr>
          <w:rFonts w:hint="eastAsia"/>
          <w:sz w:val="24"/>
          <w:szCs w:val="24"/>
        </w:rPr>
        <w:t>第二个方面，</w:t>
      </w:r>
      <w:r>
        <w:rPr>
          <w:rFonts w:hint="eastAsia"/>
          <w:sz w:val="24"/>
          <w:szCs w:val="24"/>
          <w:lang w:val="zh-CN"/>
        </w:rPr>
        <w:t>本发明</w:t>
      </w:r>
      <w:r>
        <w:rPr>
          <w:rFonts w:hint="eastAsia"/>
          <w:sz w:val="24"/>
          <w:szCs w:val="24"/>
        </w:rPr>
        <w:t>提供一种电子设备，包</w:t>
      </w:r>
      <w:r>
        <w:rPr>
          <w:rFonts w:hint="eastAsia"/>
          <w:sz w:val="24"/>
          <w:szCs w:val="24"/>
        </w:rPr>
        <w:t>括存储器和处理器，所述存储器中存储有计算机程序，所述处理器被设置为通过所述计算机程序执行</w:t>
      </w:r>
      <w:r>
        <w:rPr>
          <w:rFonts w:hint="eastAsia"/>
          <w:bCs/>
          <w:sz w:val="24"/>
          <w:szCs w:val="24"/>
          <w:lang w:val="zh-CN"/>
        </w:rPr>
        <w:t>基于</w:t>
      </w:r>
      <w:r>
        <w:rPr>
          <w:rFonts w:hint="eastAsia"/>
          <w:bCs/>
          <w:sz w:val="24"/>
          <w:szCs w:val="24"/>
          <w:lang w:val="zh-CN"/>
        </w:rPr>
        <w:t>Cybertwin</w:t>
      </w:r>
      <w:r>
        <w:rPr>
          <w:rFonts w:hint="eastAsia"/>
          <w:bCs/>
          <w:sz w:val="24"/>
          <w:szCs w:val="24"/>
          <w:lang w:val="zh-CN"/>
        </w:rPr>
        <w:t>的双层车联网联邦学习框架构造</w:t>
      </w:r>
      <w:r>
        <w:rPr>
          <w:rFonts w:hint="eastAsia"/>
          <w:bCs/>
          <w:sz w:val="24"/>
          <w:szCs w:val="24"/>
          <w:lang w:val="zh-CN"/>
        </w:rPr>
        <w:lastRenderedPageBreak/>
        <w:t>方法</w:t>
      </w:r>
      <w:r>
        <w:rPr>
          <w:rFonts w:hint="eastAsia"/>
          <w:sz w:val="24"/>
          <w:szCs w:val="24"/>
        </w:rPr>
        <w:t>。</w:t>
      </w:r>
    </w:p>
    <w:p w:rsidR="00C532AE" w:rsidRDefault="00E41171">
      <w:pPr>
        <w:spacing w:line="360" w:lineRule="auto"/>
        <w:ind w:firstLineChars="200" w:firstLine="480"/>
        <w:jc w:val="left"/>
        <w:rPr>
          <w:sz w:val="24"/>
          <w:szCs w:val="24"/>
        </w:rPr>
      </w:pPr>
      <w:r>
        <w:rPr>
          <w:rFonts w:hint="eastAsia"/>
          <w:sz w:val="24"/>
          <w:szCs w:val="24"/>
        </w:rPr>
        <w:t>第三个方面，</w:t>
      </w:r>
      <w:r>
        <w:rPr>
          <w:rFonts w:hint="eastAsia"/>
          <w:sz w:val="24"/>
          <w:szCs w:val="24"/>
          <w:lang w:val="zh-CN"/>
        </w:rPr>
        <w:t>本发明</w:t>
      </w:r>
      <w:r>
        <w:rPr>
          <w:rFonts w:hint="eastAsia"/>
          <w:sz w:val="24"/>
          <w:szCs w:val="24"/>
        </w:rPr>
        <w:t>提供一种计算机可读存储介质，所述计算机可读存储介质包括存储的计算机程序，其中，所述计算机程序运行时执行</w:t>
      </w:r>
      <w:r>
        <w:rPr>
          <w:rFonts w:hint="eastAsia"/>
          <w:bCs/>
          <w:sz w:val="24"/>
          <w:szCs w:val="24"/>
          <w:lang w:val="zh-CN"/>
        </w:rPr>
        <w:t>基于</w:t>
      </w:r>
      <w:r>
        <w:rPr>
          <w:rFonts w:hint="eastAsia"/>
          <w:bCs/>
          <w:sz w:val="24"/>
          <w:szCs w:val="24"/>
          <w:lang w:val="zh-CN"/>
        </w:rPr>
        <w:t>Cybertwin</w:t>
      </w:r>
      <w:r>
        <w:rPr>
          <w:rFonts w:hint="eastAsia"/>
          <w:bCs/>
          <w:sz w:val="24"/>
          <w:szCs w:val="24"/>
          <w:lang w:val="zh-CN"/>
        </w:rPr>
        <w:t>的双层车联网联邦学习框架构造方法</w:t>
      </w:r>
      <w:r>
        <w:rPr>
          <w:rFonts w:hint="eastAsia"/>
          <w:sz w:val="24"/>
          <w:szCs w:val="24"/>
        </w:rPr>
        <w:t>。</w:t>
      </w:r>
    </w:p>
    <w:p w:rsidR="00C532AE" w:rsidRDefault="00E41171">
      <w:pPr>
        <w:widowControl/>
        <w:spacing w:line="360" w:lineRule="auto"/>
        <w:ind w:firstLineChars="200" w:firstLine="480"/>
        <w:jc w:val="left"/>
        <w:rPr>
          <w:sz w:val="24"/>
          <w:szCs w:val="24"/>
        </w:rPr>
      </w:pPr>
      <w:r>
        <w:rPr>
          <w:rFonts w:hint="eastAsia"/>
          <w:sz w:val="24"/>
          <w:szCs w:val="24"/>
        </w:rPr>
        <w:t>与现有技术相比，本发明技术方案的有益效果是：</w:t>
      </w:r>
    </w:p>
    <w:p w:rsidR="00C532AE" w:rsidRDefault="00E41171">
      <w:pPr>
        <w:adjustRightInd w:val="0"/>
        <w:snapToGrid w:val="0"/>
        <w:spacing w:line="360" w:lineRule="auto"/>
        <w:ind w:firstLineChars="200" w:firstLine="480"/>
        <w:rPr>
          <w:rFonts w:cs="宋体"/>
          <w:kern w:val="0"/>
          <w:sz w:val="24"/>
          <w:szCs w:val="24"/>
          <w:lang w:bidi="ar"/>
        </w:rPr>
      </w:pPr>
      <w:r>
        <w:rPr>
          <w:rFonts w:hint="eastAsia"/>
          <w:bCs/>
          <w:sz w:val="24"/>
          <w:szCs w:val="24"/>
        </w:rPr>
        <w:t>本发明针对现有鲁棒联邦学习的不足进行改进，</w:t>
      </w:r>
      <w:proofErr w:type="gramStart"/>
      <w:r>
        <w:rPr>
          <w:rFonts w:cs="宋体" w:hint="eastAsia"/>
          <w:kern w:val="0"/>
          <w:sz w:val="24"/>
          <w:szCs w:val="24"/>
          <w:lang w:bidi="ar"/>
        </w:rPr>
        <w:t>构建车</w:t>
      </w:r>
      <w:proofErr w:type="gramEnd"/>
      <w:r>
        <w:rPr>
          <w:rFonts w:cs="宋体" w:hint="eastAsia"/>
          <w:kern w:val="0"/>
          <w:sz w:val="24"/>
          <w:szCs w:val="24"/>
          <w:lang w:bidi="ar"/>
        </w:rPr>
        <w:t>联网</w:t>
      </w:r>
      <w:r>
        <w:rPr>
          <w:rFonts w:hint="eastAsia"/>
          <w:bCs/>
          <w:sz w:val="24"/>
          <w:szCs w:val="24"/>
        </w:rPr>
        <w:t>双</w:t>
      </w:r>
      <w:r>
        <w:rPr>
          <w:rFonts w:hint="eastAsia"/>
          <w:bCs/>
          <w:sz w:val="24"/>
          <w:szCs w:val="24"/>
          <w:lang w:val="zh-CN"/>
        </w:rPr>
        <w:t>层联邦学习系统</w:t>
      </w:r>
      <w:r>
        <w:rPr>
          <w:rFonts w:cs="宋体" w:hint="eastAsia"/>
          <w:kern w:val="0"/>
          <w:sz w:val="24"/>
          <w:szCs w:val="24"/>
          <w:lang w:bidi="ar"/>
        </w:rPr>
        <w:t>，将车联网联邦学习模型的</w:t>
      </w:r>
      <w:proofErr w:type="spellStart"/>
      <w:r>
        <w:rPr>
          <w:rFonts w:cs="宋体" w:hint="eastAsia"/>
          <w:kern w:val="0"/>
          <w:sz w:val="24"/>
          <w:szCs w:val="24"/>
          <w:lang w:bidi="ar"/>
        </w:rPr>
        <w:t>Cybertwin</w:t>
      </w:r>
      <w:proofErr w:type="spellEnd"/>
      <w:r>
        <w:rPr>
          <w:rFonts w:cs="宋体" w:hint="eastAsia"/>
          <w:kern w:val="0"/>
          <w:sz w:val="24"/>
          <w:szCs w:val="24"/>
          <w:lang w:bidi="ar"/>
        </w:rPr>
        <w:t>网络框架分为中心云服务器、边缘云服务器</w:t>
      </w:r>
      <w:r>
        <w:rPr>
          <w:rFonts w:cs="宋体" w:hint="eastAsia"/>
          <w:kern w:val="0"/>
          <w:sz w:val="24"/>
          <w:szCs w:val="24"/>
          <w:lang w:bidi="ar"/>
        </w:rPr>
        <w:t>j</w:t>
      </w:r>
      <w:r>
        <w:rPr>
          <w:rFonts w:cs="宋体" w:hint="eastAsia"/>
          <w:kern w:val="0"/>
          <w:sz w:val="24"/>
          <w:szCs w:val="24"/>
          <w:lang w:bidi="ar"/>
        </w:rPr>
        <w:t>和车辆设备</w:t>
      </w:r>
      <w:proofErr w:type="spellStart"/>
      <w:r>
        <w:rPr>
          <w:rFonts w:cs="宋体" w:hint="eastAsia"/>
          <w:kern w:val="0"/>
          <w:sz w:val="24"/>
          <w:szCs w:val="24"/>
          <w:lang w:bidi="ar"/>
        </w:rPr>
        <w:t>i</w:t>
      </w:r>
      <w:proofErr w:type="spellEnd"/>
      <w:r>
        <w:rPr>
          <w:rFonts w:cs="宋体" w:hint="eastAsia"/>
          <w:kern w:val="0"/>
          <w:sz w:val="24"/>
          <w:szCs w:val="24"/>
          <w:lang w:bidi="ar"/>
        </w:rPr>
        <w:t>三层，中心云服务器附着在预设的中心云</w:t>
      </w:r>
      <w:proofErr w:type="gramStart"/>
      <w:r>
        <w:rPr>
          <w:rFonts w:cs="宋体" w:hint="eastAsia"/>
          <w:kern w:val="0"/>
          <w:sz w:val="24"/>
          <w:szCs w:val="24"/>
          <w:lang w:bidi="ar"/>
        </w:rPr>
        <w:t>服务器服务器</w:t>
      </w:r>
      <w:proofErr w:type="gramEnd"/>
      <w:r>
        <w:rPr>
          <w:rFonts w:cs="宋体" w:hint="eastAsia"/>
          <w:kern w:val="0"/>
          <w:sz w:val="24"/>
          <w:szCs w:val="24"/>
          <w:lang w:bidi="ar"/>
        </w:rPr>
        <w:t>中，边缘云服务器</w:t>
      </w:r>
      <w:r>
        <w:rPr>
          <w:rFonts w:cs="宋体" w:hint="eastAsia"/>
          <w:kern w:val="0"/>
          <w:sz w:val="24"/>
          <w:szCs w:val="24"/>
          <w:lang w:bidi="ar"/>
        </w:rPr>
        <w:t>j</w:t>
      </w:r>
      <w:r>
        <w:rPr>
          <w:rFonts w:cs="宋体" w:hint="eastAsia"/>
          <w:kern w:val="0"/>
          <w:sz w:val="24"/>
          <w:szCs w:val="24"/>
          <w:lang w:bidi="ar"/>
        </w:rPr>
        <w:t>附着在车辆设备</w:t>
      </w:r>
      <w:proofErr w:type="spellStart"/>
      <w:r>
        <w:rPr>
          <w:rFonts w:cs="宋体" w:hint="eastAsia"/>
          <w:kern w:val="0"/>
          <w:sz w:val="24"/>
          <w:szCs w:val="24"/>
          <w:lang w:bidi="ar"/>
        </w:rPr>
        <w:t>i</w:t>
      </w:r>
      <w:proofErr w:type="spellEnd"/>
      <w:r>
        <w:rPr>
          <w:rFonts w:cs="宋体" w:hint="eastAsia"/>
          <w:kern w:val="0"/>
          <w:sz w:val="24"/>
          <w:szCs w:val="24"/>
          <w:lang w:bidi="ar"/>
        </w:rPr>
        <w:t>预设</w:t>
      </w:r>
      <w:proofErr w:type="gramStart"/>
      <w:r>
        <w:rPr>
          <w:rFonts w:cs="宋体" w:hint="eastAsia"/>
          <w:kern w:val="0"/>
          <w:sz w:val="24"/>
          <w:szCs w:val="24"/>
          <w:lang w:bidi="ar"/>
        </w:rPr>
        <w:t>的路测单元</w:t>
      </w:r>
      <w:proofErr w:type="gramEnd"/>
      <w:r>
        <w:rPr>
          <w:rFonts w:cs="宋体" w:hint="eastAsia"/>
          <w:kern w:val="0"/>
          <w:sz w:val="24"/>
          <w:szCs w:val="24"/>
          <w:lang w:bidi="ar"/>
        </w:rPr>
        <w:t>中；</w:t>
      </w:r>
    </w:p>
    <w:p w:rsidR="00C532AE" w:rsidRDefault="00E41171">
      <w:pPr>
        <w:adjustRightInd w:val="0"/>
        <w:snapToGrid w:val="0"/>
        <w:spacing w:line="360" w:lineRule="auto"/>
        <w:ind w:firstLineChars="200" w:firstLine="480"/>
        <w:rPr>
          <w:bCs/>
          <w:sz w:val="24"/>
          <w:szCs w:val="24"/>
        </w:rPr>
      </w:pPr>
      <w:r>
        <w:rPr>
          <w:rFonts w:cs="宋体" w:hint="eastAsia"/>
          <w:kern w:val="0"/>
          <w:sz w:val="24"/>
          <w:szCs w:val="24"/>
          <w:lang w:bidi="ar"/>
        </w:rPr>
        <w:t>车辆设备</w:t>
      </w:r>
      <w:proofErr w:type="spellStart"/>
      <w:r>
        <w:rPr>
          <w:rFonts w:cs="宋体" w:hint="eastAsia"/>
          <w:kern w:val="0"/>
          <w:sz w:val="24"/>
          <w:szCs w:val="24"/>
          <w:lang w:bidi="ar"/>
        </w:rPr>
        <w:t>i</w:t>
      </w:r>
      <w:proofErr w:type="spellEnd"/>
      <w:r>
        <w:rPr>
          <w:rFonts w:cs="宋体" w:hint="eastAsia"/>
          <w:kern w:val="0"/>
          <w:sz w:val="24"/>
          <w:szCs w:val="24"/>
          <w:lang w:bidi="ar"/>
        </w:rPr>
        <w:t>用本地数据集训练本地模型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Ansi="Cambria Math" w:cs="宋体" w:hint="eastAsia"/>
          <w:bCs/>
          <w:sz w:val="24"/>
          <w:szCs w:val="24"/>
        </w:rPr>
        <w:t>并发送至</w:t>
      </w:r>
      <w:r>
        <w:rPr>
          <w:rFonts w:cs="宋体" w:hint="eastAsia"/>
          <w:kern w:val="0"/>
          <w:sz w:val="24"/>
          <w:szCs w:val="24"/>
          <w:lang w:bidi="ar"/>
        </w:rPr>
        <w:t>边缘云服务器</w:t>
      </w:r>
      <w:r>
        <w:rPr>
          <w:rFonts w:cs="宋体" w:hint="eastAsia"/>
          <w:kern w:val="0"/>
          <w:sz w:val="24"/>
          <w:szCs w:val="24"/>
          <w:lang w:bidi="ar"/>
        </w:rPr>
        <w:t>j</w:t>
      </w:r>
      <w:r>
        <w:rPr>
          <w:rFonts w:hAnsi="Cambria Math" w:cs="宋体" w:hint="eastAsia"/>
          <w:kern w:val="0"/>
          <w:sz w:val="24"/>
          <w:szCs w:val="24"/>
          <w:lang w:bidi="ar"/>
        </w:rPr>
        <w:t>，</w:t>
      </w:r>
      <w:r>
        <w:rPr>
          <w:rFonts w:cs="宋体" w:hint="eastAsia"/>
          <w:kern w:val="0"/>
          <w:sz w:val="24"/>
          <w:szCs w:val="24"/>
          <w:lang w:bidi="ar"/>
        </w:rPr>
        <w:t>边缘云服务器</w:t>
      </w:r>
      <w:r>
        <w:rPr>
          <w:rFonts w:cs="宋体" w:hint="eastAsia"/>
          <w:kern w:val="0"/>
          <w:sz w:val="24"/>
          <w:szCs w:val="24"/>
          <w:lang w:bidi="ar"/>
        </w:rPr>
        <w:t>j</w:t>
      </w:r>
      <w:proofErr w:type="gramStart"/>
      <w:r>
        <w:rPr>
          <w:rFonts w:cs="宋体" w:hint="eastAsia"/>
          <w:kern w:val="0"/>
          <w:sz w:val="24"/>
          <w:szCs w:val="24"/>
          <w:lang w:bidi="ar"/>
        </w:rPr>
        <w:t>得到路测</w:t>
      </w:r>
      <w:proofErr w:type="gramEnd"/>
      <w:r>
        <w:rPr>
          <w:rFonts w:cs="宋体" w:hint="eastAsia"/>
          <w:kern w:val="0"/>
          <w:sz w:val="24"/>
          <w:szCs w:val="24"/>
          <w:lang w:bidi="ar"/>
        </w:rPr>
        <w:t>单元范围内的车辆设备</w:t>
      </w:r>
      <w:proofErr w:type="spellStart"/>
      <w:r>
        <w:rPr>
          <w:rFonts w:cs="宋体" w:hint="eastAsia"/>
          <w:kern w:val="0"/>
          <w:sz w:val="24"/>
          <w:szCs w:val="24"/>
          <w:lang w:bidi="ar"/>
        </w:rPr>
        <w:t>i</w:t>
      </w:r>
      <w:proofErr w:type="spellEnd"/>
      <w:r>
        <w:rPr>
          <w:rFonts w:cs="宋体" w:hint="eastAsia"/>
          <w:kern w:val="0"/>
          <w:sz w:val="24"/>
          <w:szCs w:val="24"/>
          <w:lang w:bidi="ar"/>
        </w:rPr>
        <w:t>提交的本地模型集合</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m:t>
            </m:r>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cs="宋体" w:hint="eastAsia"/>
          <w:kern w:val="0"/>
          <w:sz w:val="24"/>
          <w:szCs w:val="24"/>
          <w:lang w:bidi="ar"/>
        </w:rPr>
        <w:t>，并将本地模型集合</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m:t>
            </m:r>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cs="宋体" w:hint="eastAsia"/>
          <w:kern w:val="0"/>
          <w:sz w:val="24"/>
          <w:szCs w:val="24"/>
          <w:lang w:bidi="ar"/>
        </w:rPr>
        <w:t>聚合得到</w:t>
      </w:r>
      <w:r>
        <w:rPr>
          <w:rFonts w:hint="eastAsia"/>
          <w:bCs/>
          <w:sz w:val="24"/>
          <w:szCs w:val="24"/>
          <w:lang w:val="zh-CN"/>
        </w:rPr>
        <w:t>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w:t>
      </w:r>
      <w:r>
        <w:rPr>
          <w:rFonts w:cs="宋体" w:hint="eastAsia"/>
          <w:kern w:val="0"/>
          <w:sz w:val="24"/>
          <w:szCs w:val="24"/>
          <w:lang w:bidi="ar"/>
        </w:rPr>
        <w:t>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；中心云服务</w:t>
      </w:r>
      <w:r>
        <w:rPr>
          <w:rFonts w:cs="宋体" w:hint="eastAsia"/>
          <w:kern w:val="0"/>
          <w:sz w:val="24"/>
          <w:szCs w:val="24"/>
          <w:lang w:bidi="ar"/>
        </w:rPr>
        <w:t>器将收到边缘云模型</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cs="宋体" w:hint="eastAsia"/>
          <w:kern w:val="0"/>
          <w:sz w:val="24"/>
          <w:szCs w:val="24"/>
          <w:lang w:bidi="ar"/>
        </w:rPr>
        <w:t>并进行聚合得到</w:t>
      </w:r>
      <w:r>
        <w:rPr>
          <w:rFonts w:cs="宋体" w:hint="eastAsia"/>
          <w:kern w:val="0"/>
          <w:sz w:val="24"/>
          <w:szCs w:val="24"/>
          <w:lang w:bidi="ar"/>
        </w:rPr>
        <w:t>t+1</w:t>
      </w:r>
      <w:r>
        <w:rPr>
          <w:rFonts w:cs="宋体" w:hint="eastAsia"/>
          <w:kern w:val="0"/>
          <w:sz w:val="24"/>
          <w:szCs w:val="24"/>
          <w:lang w:bidi="ar"/>
        </w:rPr>
        <w:t>时刻的全局模型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t+1</m:t>
            </m:r>
          </m:sup>
        </m:sSup>
      </m:oMath>
      <w:r>
        <w:rPr>
          <w:rFonts w:hAnsi="Cambria Math" w:cs="宋体" w:hint="eastAsia"/>
          <w:kern w:val="0"/>
          <w:sz w:val="24"/>
          <w:szCs w:val="24"/>
          <w:lang w:bidi="ar"/>
        </w:rPr>
        <w:t>；</w:t>
      </w:r>
      <w:r>
        <w:rPr>
          <w:rFonts w:hint="eastAsia"/>
          <w:bCs/>
          <w:sz w:val="24"/>
          <w:szCs w:val="24"/>
        </w:rPr>
        <w:t>使得联邦学习场景得到扩充，适用性更强，能够抵御更多后门攻击，</w:t>
      </w:r>
      <w:r>
        <w:rPr>
          <w:rFonts w:hint="eastAsia"/>
          <w:bCs/>
          <w:sz w:val="24"/>
          <w:szCs w:val="24"/>
          <w:lang w:val="zh-CN"/>
        </w:rPr>
        <w:t>全局模型</w:t>
      </w:r>
      <w:r>
        <w:rPr>
          <w:rFonts w:hint="eastAsia"/>
          <w:bCs/>
          <w:sz w:val="24"/>
          <w:szCs w:val="24"/>
        </w:rPr>
        <w:t>鲁棒性得到增强，使得恶意节点最大容错</w:t>
      </w:r>
      <w:proofErr w:type="gramStart"/>
      <w:r>
        <w:rPr>
          <w:rFonts w:hint="eastAsia"/>
          <w:bCs/>
          <w:sz w:val="24"/>
          <w:szCs w:val="24"/>
        </w:rPr>
        <w:t>率得到</w:t>
      </w:r>
      <w:proofErr w:type="gramEnd"/>
      <w:r>
        <w:rPr>
          <w:rFonts w:hint="eastAsia"/>
          <w:bCs/>
          <w:sz w:val="24"/>
          <w:szCs w:val="24"/>
        </w:rPr>
        <w:t>了提升，适用于更多应用场景。</w:t>
      </w:r>
    </w:p>
    <w:p w:rsidR="00C532AE" w:rsidRDefault="00E41171">
      <w:pPr>
        <w:adjustRightInd w:val="0"/>
        <w:snapToGrid w:val="0"/>
        <w:spacing w:line="360" w:lineRule="auto"/>
        <w:rPr>
          <w:sz w:val="24"/>
          <w:szCs w:val="24"/>
        </w:rPr>
      </w:pPr>
      <w:r>
        <w:rPr>
          <w:b/>
          <w:sz w:val="24"/>
          <w:szCs w:val="24"/>
        </w:rPr>
        <w:t>附图说明</w:t>
      </w:r>
    </w:p>
    <w:p w:rsidR="00C532AE" w:rsidRDefault="00E41171">
      <w:pPr>
        <w:tabs>
          <w:tab w:val="left" w:pos="883"/>
        </w:tabs>
        <w:spacing w:line="360" w:lineRule="auto"/>
        <w:ind w:firstLineChars="200" w:firstLine="480"/>
        <w:jc w:val="left"/>
        <w:rPr>
          <w:sz w:val="24"/>
          <w:szCs w:val="24"/>
        </w:rPr>
      </w:pPr>
      <w:r>
        <w:rPr>
          <w:bCs/>
          <w:sz w:val="24"/>
          <w:szCs w:val="24"/>
        </w:rPr>
        <w:t>图</w:t>
      </w:r>
      <w:r>
        <w:rPr>
          <w:bCs/>
          <w:sz w:val="24"/>
          <w:szCs w:val="24"/>
        </w:rPr>
        <w:t>1</w:t>
      </w:r>
      <w:r>
        <w:rPr>
          <w:rFonts w:cs="宋体" w:hint="eastAsia"/>
          <w:kern w:val="0"/>
          <w:sz w:val="24"/>
          <w:szCs w:val="24"/>
          <w:lang w:bidi="ar"/>
        </w:rPr>
        <w:t>是本发明</w:t>
      </w:r>
      <w:r>
        <w:rPr>
          <w:rFonts w:hint="eastAsia"/>
          <w:sz w:val="24"/>
          <w:szCs w:val="24"/>
        </w:rPr>
        <w:t>基于</w:t>
      </w:r>
      <w:proofErr w:type="spellStart"/>
      <w:r>
        <w:rPr>
          <w:rFonts w:hint="eastAsia"/>
          <w:sz w:val="24"/>
          <w:szCs w:val="24"/>
        </w:rPr>
        <w:t>Cybertwin</w:t>
      </w:r>
      <w:proofErr w:type="spellEnd"/>
      <w:r>
        <w:rPr>
          <w:rFonts w:hint="eastAsia"/>
          <w:sz w:val="24"/>
          <w:szCs w:val="24"/>
        </w:rPr>
        <w:t>网络框架的双层联邦学习框架</w:t>
      </w:r>
      <w:r>
        <w:rPr>
          <w:rFonts w:cs="宋体" w:hint="eastAsia"/>
          <w:kern w:val="0"/>
          <w:sz w:val="24"/>
          <w:szCs w:val="24"/>
          <w:lang w:bidi="ar"/>
        </w:rPr>
        <w:t>示意图。</w:t>
      </w:r>
    </w:p>
    <w:p w:rsidR="00C532AE" w:rsidRDefault="00E41171">
      <w:pPr>
        <w:pStyle w:val="20"/>
        <w:adjustRightInd w:val="0"/>
        <w:snapToGrid w:val="0"/>
        <w:spacing w:line="360" w:lineRule="auto"/>
        <w:ind w:firstLine="0"/>
        <w:rPr>
          <w:rFonts w:ascii="Times New Roman"/>
          <w:b/>
          <w:sz w:val="24"/>
          <w:szCs w:val="24"/>
        </w:rPr>
      </w:pPr>
      <w:r>
        <w:rPr>
          <w:rFonts w:ascii="Times New Roman"/>
          <w:b/>
          <w:sz w:val="24"/>
          <w:szCs w:val="24"/>
        </w:rPr>
        <w:t>具体实施方式</w:t>
      </w:r>
    </w:p>
    <w:p w:rsidR="00C532AE" w:rsidRDefault="00E41171">
      <w:pPr>
        <w:pStyle w:val="20"/>
        <w:adjustRightInd w:val="0"/>
        <w:snapToGrid w:val="0"/>
        <w:spacing w:line="360" w:lineRule="auto"/>
        <w:rPr>
          <w:rFonts w:ascii="Times New Roman"/>
          <w:sz w:val="24"/>
          <w:szCs w:val="24"/>
        </w:rPr>
      </w:pPr>
      <w:r>
        <w:rPr>
          <w:rFonts w:ascii="Times New Roman"/>
          <w:sz w:val="24"/>
          <w:szCs w:val="24"/>
        </w:rPr>
        <w:t>以下将参照附图和优选实施例来说明</w:t>
      </w:r>
      <w:r>
        <w:rPr>
          <w:rFonts w:ascii="Times New Roman" w:hint="eastAsia"/>
          <w:sz w:val="24"/>
          <w:szCs w:val="24"/>
        </w:rPr>
        <w:t>本发明</w:t>
      </w:r>
      <w:r>
        <w:rPr>
          <w:rFonts w:ascii="Times New Roman"/>
          <w:sz w:val="24"/>
          <w:szCs w:val="24"/>
        </w:rPr>
        <w:t>的实施方式，本领域技术人员可由本说明书中所揭露的内容轻易地了解</w:t>
      </w:r>
      <w:r>
        <w:rPr>
          <w:rFonts w:ascii="Times New Roman" w:hint="eastAsia"/>
          <w:sz w:val="24"/>
          <w:szCs w:val="24"/>
        </w:rPr>
        <w:t>本发明</w:t>
      </w:r>
      <w:r>
        <w:rPr>
          <w:rFonts w:ascii="Times New Roman"/>
          <w:sz w:val="24"/>
          <w:szCs w:val="24"/>
        </w:rPr>
        <w:t>的其他优点与功效。</w:t>
      </w:r>
      <w:r>
        <w:rPr>
          <w:rFonts w:ascii="Times New Roman" w:hint="eastAsia"/>
          <w:sz w:val="24"/>
          <w:szCs w:val="24"/>
        </w:rPr>
        <w:t>本发明</w:t>
      </w:r>
      <w:r>
        <w:rPr>
          <w:rFonts w:ascii="Times New Roman"/>
          <w:sz w:val="24"/>
          <w:szCs w:val="24"/>
        </w:rPr>
        <w:t>还可以通过另外不同的具体实施方式加以实施或应用，本说明书中的各项细节也可以基于不同观点与应用，在没有背离</w:t>
      </w:r>
      <w:r>
        <w:rPr>
          <w:rFonts w:ascii="Times New Roman" w:hint="eastAsia"/>
          <w:sz w:val="24"/>
          <w:szCs w:val="24"/>
        </w:rPr>
        <w:t>本发明</w:t>
      </w:r>
      <w:r>
        <w:rPr>
          <w:rFonts w:ascii="Times New Roman"/>
          <w:sz w:val="24"/>
          <w:szCs w:val="24"/>
        </w:rPr>
        <w:t>的精神下进行各种修饰或改变。应当理解，优选实施例仅为了说明</w:t>
      </w:r>
      <w:r>
        <w:rPr>
          <w:rFonts w:ascii="Times New Roman" w:hint="eastAsia"/>
          <w:sz w:val="24"/>
          <w:szCs w:val="24"/>
        </w:rPr>
        <w:t>本发明</w:t>
      </w:r>
      <w:r>
        <w:rPr>
          <w:rFonts w:ascii="Times New Roman"/>
          <w:sz w:val="24"/>
          <w:szCs w:val="24"/>
        </w:rPr>
        <w:t>，而不是为了限制</w:t>
      </w:r>
      <w:r>
        <w:rPr>
          <w:rFonts w:ascii="Times New Roman" w:hint="eastAsia"/>
          <w:sz w:val="24"/>
          <w:szCs w:val="24"/>
        </w:rPr>
        <w:t>本发明</w:t>
      </w:r>
      <w:r>
        <w:rPr>
          <w:rFonts w:ascii="Times New Roman"/>
          <w:sz w:val="24"/>
          <w:szCs w:val="24"/>
        </w:rPr>
        <w:t>的保护范围。</w:t>
      </w:r>
    </w:p>
    <w:p w:rsidR="00C532AE" w:rsidRDefault="00E41171">
      <w:pPr>
        <w:pStyle w:val="20"/>
        <w:adjustRightInd w:val="0"/>
        <w:snapToGrid w:val="0"/>
        <w:spacing w:line="360" w:lineRule="auto"/>
        <w:ind w:firstLineChars="200"/>
        <w:rPr>
          <w:rFonts w:ascii="Times New Roman"/>
          <w:sz w:val="24"/>
          <w:szCs w:val="24"/>
        </w:rPr>
      </w:pPr>
      <w:r>
        <w:rPr>
          <w:rFonts w:ascii="Times New Roman"/>
          <w:snapToGrid w:val="0"/>
          <w:sz w:val="24"/>
          <w:szCs w:val="24"/>
        </w:rPr>
        <w:t>需要说明的是，以下实施例中所提供的图示仅以示意方式说明</w:t>
      </w:r>
      <w:r>
        <w:rPr>
          <w:rFonts w:ascii="Times New Roman" w:hint="eastAsia"/>
          <w:snapToGrid w:val="0"/>
          <w:sz w:val="24"/>
          <w:szCs w:val="24"/>
        </w:rPr>
        <w:t>本发明</w:t>
      </w:r>
      <w:r>
        <w:rPr>
          <w:rFonts w:ascii="Times New Roman"/>
          <w:snapToGrid w:val="0"/>
          <w:sz w:val="24"/>
          <w:szCs w:val="24"/>
        </w:rPr>
        <w:t>的基本构想，遂图式中仅显示与</w:t>
      </w:r>
      <w:r>
        <w:rPr>
          <w:rFonts w:ascii="Times New Roman" w:hint="eastAsia"/>
          <w:snapToGrid w:val="0"/>
          <w:sz w:val="24"/>
          <w:szCs w:val="24"/>
        </w:rPr>
        <w:t>本发明</w:t>
      </w:r>
      <w:r>
        <w:rPr>
          <w:rFonts w:ascii="Times New Roman"/>
          <w:snapToGrid w:val="0"/>
          <w:sz w:val="24"/>
          <w:szCs w:val="24"/>
        </w:rPr>
        <w:t>中有关的组件而非按照实际实施时的组件数目、形状及尺寸绘制，其实际实</w:t>
      </w:r>
      <w:r>
        <w:rPr>
          <w:rFonts w:ascii="Times New Roman"/>
          <w:sz w:val="24"/>
          <w:szCs w:val="24"/>
        </w:rPr>
        <w:t>施时各组件的型态、数量及比例可为一种随意的改变，且其组件布局型态也可能更为复杂。</w:t>
      </w:r>
    </w:p>
    <w:p w:rsidR="00C532AE" w:rsidRDefault="00E41171">
      <w:pPr>
        <w:pStyle w:val="20"/>
        <w:adjustRightInd w:val="0"/>
        <w:snapToGrid w:val="0"/>
        <w:spacing w:line="360" w:lineRule="auto"/>
        <w:ind w:firstLineChars="200"/>
        <w:rPr>
          <w:rFonts w:ascii="Times New Roman"/>
          <w:sz w:val="24"/>
          <w:szCs w:val="24"/>
        </w:rPr>
      </w:pPr>
      <w:r>
        <w:rPr>
          <w:rFonts w:ascii="Times New Roman" w:hint="eastAsia"/>
          <w:sz w:val="24"/>
          <w:szCs w:val="24"/>
        </w:rPr>
        <w:t>名词释义：</w:t>
      </w:r>
    </w:p>
    <w:p w:rsidR="00C532AE" w:rsidRDefault="00E41171">
      <w:pPr>
        <w:pStyle w:val="20"/>
        <w:adjustRightInd w:val="0"/>
        <w:snapToGrid w:val="0"/>
        <w:spacing w:line="360" w:lineRule="auto"/>
        <w:ind w:firstLineChars="200"/>
        <w:rPr>
          <w:rFonts w:ascii="Times New Roman"/>
          <w:sz w:val="24"/>
          <w:szCs w:val="24"/>
        </w:rPr>
      </w:pPr>
      <w:r>
        <w:rPr>
          <w:rFonts w:ascii="Times New Roman" w:hint="eastAsia"/>
          <w:sz w:val="24"/>
          <w:szCs w:val="24"/>
        </w:rPr>
        <w:t>RSU</w:t>
      </w:r>
      <w:r>
        <w:rPr>
          <w:rFonts w:ascii="Times New Roman" w:hint="eastAsia"/>
          <w:sz w:val="24"/>
          <w:szCs w:val="24"/>
        </w:rPr>
        <w:t>，是</w:t>
      </w:r>
      <w:r>
        <w:rPr>
          <w:rFonts w:ascii="Times New Roman" w:hint="eastAsia"/>
          <w:sz w:val="24"/>
          <w:szCs w:val="24"/>
        </w:rPr>
        <w:t>Road Side Unit</w:t>
      </w:r>
      <w:r>
        <w:rPr>
          <w:rFonts w:ascii="Times New Roman" w:hint="eastAsia"/>
          <w:sz w:val="24"/>
          <w:szCs w:val="24"/>
        </w:rPr>
        <w:t>的英文缩写</w:t>
      </w:r>
      <w:r>
        <w:rPr>
          <w:rFonts w:ascii="Times New Roman" w:hint="eastAsia"/>
          <w:sz w:val="24"/>
          <w:szCs w:val="24"/>
        </w:rPr>
        <w:t>，直译就是路侧单元的意思，是</w:t>
      </w:r>
      <w:r>
        <w:rPr>
          <w:rFonts w:ascii="Times New Roman" w:hint="eastAsia"/>
          <w:sz w:val="24"/>
          <w:szCs w:val="24"/>
        </w:rPr>
        <w:t>ETC</w:t>
      </w:r>
      <w:r>
        <w:rPr>
          <w:rFonts w:ascii="Times New Roman" w:hint="eastAsia"/>
          <w:sz w:val="24"/>
          <w:szCs w:val="24"/>
        </w:rPr>
        <w:t>系统中，安装在路侧，采用</w:t>
      </w:r>
      <w:r>
        <w:rPr>
          <w:rFonts w:ascii="Times New Roman" w:hint="eastAsia"/>
          <w:sz w:val="24"/>
          <w:szCs w:val="24"/>
        </w:rPr>
        <w:t>DSRC</w:t>
      </w:r>
      <w:r>
        <w:rPr>
          <w:rFonts w:ascii="Times New Roman" w:hint="eastAsia"/>
          <w:sz w:val="24"/>
          <w:szCs w:val="24"/>
        </w:rPr>
        <w:t>（</w:t>
      </w:r>
      <w:r>
        <w:rPr>
          <w:rFonts w:ascii="Times New Roman" w:hint="eastAsia"/>
          <w:sz w:val="24"/>
          <w:szCs w:val="24"/>
        </w:rPr>
        <w:t>Dedicated Short Range Communication</w:t>
      </w:r>
      <w:r>
        <w:rPr>
          <w:rFonts w:ascii="Times New Roman" w:hint="eastAsia"/>
          <w:sz w:val="24"/>
          <w:szCs w:val="24"/>
        </w:rPr>
        <w:t>）技术，与车载单元（</w:t>
      </w:r>
      <w:r>
        <w:rPr>
          <w:rFonts w:ascii="Times New Roman" w:hint="eastAsia"/>
          <w:sz w:val="24"/>
          <w:szCs w:val="24"/>
        </w:rPr>
        <w:t>OBU</w:t>
      </w:r>
      <w:r>
        <w:rPr>
          <w:rFonts w:ascii="Times New Roman" w:hint="eastAsia"/>
          <w:sz w:val="24"/>
          <w:szCs w:val="24"/>
        </w:rPr>
        <w:t>，</w:t>
      </w:r>
      <w:r>
        <w:rPr>
          <w:rFonts w:ascii="Times New Roman" w:hint="eastAsia"/>
          <w:sz w:val="24"/>
          <w:szCs w:val="24"/>
        </w:rPr>
        <w:t>On Board Unit</w:t>
      </w:r>
      <w:r>
        <w:rPr>
          <w:rFonts w:ascii="Times New Roman" w:hint="eastAsia"/>
          <w:sz w:val="24"/>
          <w:szCs w:val="24"/>
        </w:rPr>
        <w:t>）进</w:t>
      </w:r>
      <w:r>
        <w:rPr>
          <w:rFonts w:ascii="Times New Roman" w:hint="eastAsia"/>
          <w:sz w:val="24"/>
          <w:szCs w:val="24"/>
        </w:rPr>
        <w:lastRenderedPageBreak/>
        <w:t>行通讯，实现车辆身份识别，电子扣分的装置。在高速公路、车场管理中，在路侧安装</w:t>
      </w:r>
      <w:r>
        <w:rPr>
          <w:rFonts w:ascii="Times New Roman" w:hint="eastAsia"/>
          <w:sz w:val="24"/>
          <w:szCs w:val="24"/>
        </w:rPr>
        <w:t>RSU</w:t>
      </w:r>
      <w:r>
        <w:rPr>
          <w:rFonts w:ascii="Times New Roman" w:hint="eastAsia"/>
          <w:sz w:val="24"/>
          <w:szCs w:val="24"/>
        </w:rPr>
        <w:t>，建立无人值守的快速专用车道。</w:t>
      </w:r>
    </w:p>
    <w:p w:rsidR="00C532AE" w:rsidRDefault="00E41171">
      <w:pPr>
        <w:spacing w:line="360" w:lineRule="auto"/>
        <w:rPr>
          <w:sz w:val="24"/>
          <w:szCs w:val="24"/>
        </w:rPr>
      </w:pPr>
      <w:r>
        <w:rPr>
          <w:sz w:val="24"/>
          <w:szCs w:val="24"/>
        </w:rPr>
        <w:t>实施例</w:t>
      </w:r>
    </w:p>
    <w:p w:rsidR="00C532AE" w:rsidRDefault="00E41171">
      <w:pPr>
        <w:spacing w:line="360" w:lineRule="auto"/>
        <w:ind w:firstLine="420"/>
        <w:rPr>
          <w:bCs/>
          <w:sz w:val="24"/>
          <w:szCs w:val="24"/>
          <w:lang w:val="zh-CN"/>
        </w:rPr>
      </w:pPr>
      <w:r>
        <w:rPr>
          <w:rFonts w:hint="eastAsia"/>
          <w:sz w:val="24"/>
          <w:szCs w:val="24"/>
        </w:rPr>
        <w:t>本实施</w:t>
      </w:r>
      <w:proofErr w:type="gramStart"/>
      <w:r>
        <w:rPr>
          <w:rFonts w:hint="eastAsia"/>
          <w:sz w:val="24"/>
          <w:szCs w:val="24"/>
        </w:rPr>
        <w:t>例提出</w:t>
      </w:r>
      <w:proofErr w:type="gramEnd"/>
      <w:r>
        <w:rPr>
          <w:rFonts w:hint="eastAsia"/>
          <w:sz w:val="24"/>
          <w:szCs w:val="24"/>
        </w:rPr>
        <w:t>了一种基于</w:t>
      </w:r>
      <w:proofErr w:type="spellStart"/>
      <w:r>
        <w:rPr>
          <w:rFonts w:hint="eastAsia"/>
          <w:sz w:val="24"/>
          <w:szCs w:val="24"/>
        </w:rPr>
        <w:t>Cybertwin</w:t>
      </w:r>
      <w:proofErr w:type="spellEnd"/>
      <w:r>
        <w:rPr>
          <w:rFonts w:hint="eastAsia"/>
          <w:sz w:val="24"/>
          <w:szCs w:val="24"/>
        </w:rPr>
        <w:t>的双层车联网联邦学习框架构造方法</w:t>
      </w:r>
      <w:r>
        <w:rPr>
          <w:sz w:val="24"/>
          <w:szCs w:val="24"/>
        </w:rPr>
        <w:t>。</w:t>
      </w:r>
      <w:r>
        <w:rPr>
          <w:rFonts w:cs="宋体" w:hint="eastAsia"/>
          <w:kern w:val="0"/>
          <w:sz w:val="24"/>
          <w:szCs w:val="24"/>
          <w:lang w:bidi="ar"/>
        </w:rPr>
        <w:t>请参阅图</w:t>
      </w:r>
      <w:r>
        <w:rPr>
          <w:rFonts w:cs="宋体" w:hint="eastAsia"/>
          <w:kern w:val="0"/>
          <w:sz w:val="24"/>
          <w:szCs w:val="24"/>
          <w:lang w:bidi="ar"/>
        </w:rPr>
        <w:t>1</w:t>
      </w:r>
      <w:r>
        <w:rPr>
          <w:rFonts w:cs="宋体" w:hint="eastAsia"/>
          <w:kern w:val="0"/>
          <w:sz w:val="24"/>
          <w:szCs w:val="24"/>
          <w:lang w:bidi="ar"/>
        </w:rPr>
        <w:t>，</w:t>
      </w:r>
      <w:r>
        <w:rPr>
          <w:rFonts w:hint="eastAsia"/>
          <w:bCs/>
          <w:sz w:val="24"/>
          <w:szCs w:val="24"/>
          <w:lang w:val="zh-CN"/>
        </w:rPr>
        <w:t>在车辆设备</w:t>
      </w:r>
      <w:r>
        <w:rPr>
          <w:rFonts w:hint="eastAsia"/>
          <w:bCs/>
          <w:sz w:val="24"/>
          <w:szCs w:val="24"/>
          <w:lang w:val="zh-CN"/>
        </w:rPr>
        <w:t>i</w:t>
      </w:r>
      <w:r>
        <w:rPr>
          <w:rFonts w:hint="eastAsia"/>
          <w:bCs/>
          <w:sz w:val="24"/>
          <w:szCs w:val="24"/>
          <w:lang w:val="zh-CN"/>
        </w:rPr>
        <w:t>和</w:t>
      </w:r>
      <w:r>
        <w:rPr>
          <w:rFonts w:cs="宋体" w:hint="eastAsia"/>
          <w:kern w:val="0"/>
          <w:sz w:val="24"/>
          <w:szCs w:val="24"/>
          <w:lang w:bidi="ar"/>
        </w:rPr>
        <w:t>中心</w:t>
      </w:r>
      <w:r>
        <w:rPr>
          <w:rFonts w:hint="eastAsia"/>
          <w:bCs/>
          <w:sz w:val="24"/>
          <w:szCs w:val="24"/>
          <w:lang w:val="zh-CN"/>
        </w:rPr>
        <w:t>云服务器之间部署边缘云服务器</w:t>
      </w:r>
      <w:r>
        <w:rPr>
          <w:rFonts w:hint="eastAsia"/>
          <w:bCs/>
          <w:sz w:val="24"/>
          <w:szCs w:val="24"/>
          <w:lang w:val="zh-CN"/>
        </w:rPr>
        <w:t>j</w:t>
      </w:r>
      <w:proofErr w:type="gramStart"/>
      <w:r>
        <w:rPr>
          <w:rFonts w:hint="eastAsia"/>
          <w:bCs/>
          <w:sz w:val="24"/>
          <w:szCs w:val="24"/>
          <w:lang w:val="zh-CN"/>
        </w:rPr>
        <w:t>搭建</w:t>
      </w:r>
      <w:r>
        <w:rPr>
          <w:rFonts w:cs="宋体" w:hint="eastAsia"/>
          <w:kern w:val="0"/>
          <w:sz w:val="24"/>
          <w:szCs w:val="24"/>
          <w:lang w:bidi="ar"/>
        </w:rPr>
        <w:t>车</w:t>
      </w:r>
      <w:proofErr w:type="gramEnd"/>
      <w:r>
        <w:rPr>
          <w:rFonts w:cs="宋体" w:hint="eastAsia"/>
          <w:kern w:val="0"/>
          <w:sz w:val="24"/>
          <w:szCs w:val="24"/>
          <w:lang w:bidi="ar"/>
        </w:rPr>
        <w:t>联网</w:t>
      </w:r>
      <w:r>
        <w:rPr>
          <w:rFonts w:hint="eastAsia"/>
          <w:bCs/>
          <w:sz w:val="24"/>
          <w:szCs w:val="24"/>
        </w:rPr>
        <w:t>双</w:t>
      </w:r>
      <w:r>
        <w:rPr>
          <w:rFonts w:hint="eastAsia"/>
          <w:bCs/>
          <w:sz w:val="24"/>
          <w:szCs w:val="24"/>
          <w:lang w:val="zh-CN"/>
        </w:rPr>
        <w:t>层联邦学习系统；车辆设备</w:t>
      </w:r>
      <w:r>
        <w:rPr>
          <w:rFonts w:hint="eastAsia"/>
          <w:bCs/>
          <w:sz w:val="24"/>
          <w:szCs w:val="24"/>
          <w:lang w:val="zh-CN"/>
        </w:rPr>
        <w:t>i</w:t>
      </w:r>
      <w:r>
        <w:rPr>
          <w:rFonts w:hint="eastAsia"/>
          <w:bCs/>
          <w:sz w:val="24"/>
          <w:szCs w:val="24"/>
          <w:lang w:val="zh-CN"/>
        </w:rPr>
        <w:t>，边缘云服务器</w:t>
      </w:r>
      <w:r>
        <w:rPr>
          <w:rFonts w:hint="eastAsia"/>
          <w:bCs/>
          <w:sz w:val="24"/>
          <w:szCs w:val="24"/>
          <w:lang w:val="zh-CN"/>
        </w:rPr>
        <w:t>j</w:t>
      </w:r>
      <w:r>
        <w:rPr>
          <w:rFonts w:hint="eastAsia"/>
          <w:bCs/>
          <w:sz w:val="24"/>
          <w:szCs w:val="24"/>
          <w:lang w:val="zh-CN"/>
        </w:rPr>
        <w:t>和</w:t>
      </w:r>
      <w:r>
        <w:rPr>
          <w:rFonts w:cs="宋体" w:hint="eastAsia"/>
          <w:kern w:val="0"/>
          <w:sz w:val="24"/>
          <w:szCs w:val="24"/>
          <w:lang w:bidi="ar"/>
        </w:rPr>
        <w:t>中心</w:t>
      </w:r>
      <w:r>
        <w:rPr>
          <w:rFonts w:hint="eastAsia"/>
          <w:bCs/>
          <w:sz w:val="24"/>
          <w:szCs w:val="24"/>
          <w:lang w:val="zh-CN"/>
        </w:rPr>
        <w:t>云服务器协作完成模型训练；车辆设备</w:t>
      </w:r>
      <w:r>
        <w:rPr>
          <w:rFonts w:hint="eastAsia"/>
          <w:bCs/>
          <w:sz w:val="24"/>
          <w:szCs w:val="24"/>
          <w:lang w:val="zh-CN"/>
        </w:rPr>
        <w:t>i</w:t>
      </w:r>
      <w:r>
        <w:rPr>
          <w:rFonts w:hint="eastAsia"/>
          <w:bCs/>
          <w:sz w:val="24"/>
          <w:szCs w:val="24"/>
          <w:lang w:val="zh-CN"/>
        </w:rPr>
        <w:t>，边缘云服务器</w:t>
      </w:r>
      <w:r>
        <w:rPr>
          <w:rFonts w:hint="eastAsia"/>
          <w:bCs/>
          <w:sz w:val="24"/>
          <w:szCs w:val="24"/>
          <w:lang w:val="zh-CN"/>
        </w:rPr>
        <w:t>j</w:t>
      </w:r>
      <w:r>
        <w:rPr>
          <w:rFonts w:hint="eastAsia"/>
          <w:bCs/>
          <w:sz w:val="24"/>
          <w:szCs w:val="24"/>
          <w:lang w:val="zh-CN"/>
        </w:rPr>
        <w:t>，以及</w:t>
      </w:r>
      <w:r>
        <w:rPr>
          <w:rFonts w:cs="宋体" w:hint="eastAsia"/>
          <w:kern w:val="0"/>
          <w:sz w:val="24"/>
          <w:szCs w:val="24"/>
          <w:lang w:bidi="ar"/>
        </w:rPr>
        <w:t>中心</w:t>
      </w:r>
      <w:r>
        <w:rPr>
          <w:rFonts w:hint="eastAsia"/>
          <w:bCs/>
          <w:sz w:val="24"/>
          <w:szCs w:val="24"/>
          <w:lang w:val="zh-CN"/>
        </w:rPr>
        <w:t>云服务器之间通过无线链路进行通信；</w:t>
      </w:r>
    </w:p>
    <w:p w:rsidR="00C532AE" w:rsidRDefault="00E41171">
      <w:pPr>
        <w:spacing w:line="360" w:lineRule="auto"/>
        <w:ind w:firstLine="420"/>
        <w:rPr>
          <w:bCs/>
          <w:sz w:val="24"/>
          <w:szCs w:val="24"/>
          <w:lang w:val="zh-CN"/>
        </w:rPr>
      </w:pPr>
      <w:r>
        <w:rPr>
          <w:rFonts w:hint="eastAsia"/>
          <w:bCs/>
          <w:sz w:val="24"/>
          <w:szCs w:val="24"/>
        </w:rPr>
        <w:t>具体</w:t>
      </w:r>
      <w:r>
        <w:rPr>
          <w:rFonts w:hint="eastAsia"/>
          <w:bCs/>
          <w:sz w:val="24"/>
          <w:szCs w:val="24"/>
          <w:lang w:val="zh-CN"/>
        </w:rPr>
        <w:t>包括以下步骤：</w:t>
      </w:r>
    </w:p>
    <w:p w:rsidR="00C532AE" w:rsidRDefault="00E41171">
      <w:pPr>
        <w:spacing w:line="360" w:lineRule="auto"/>
        <w:ind w:firstLineChars="200" w:firstLine="480"/>
        <w:rPr>
          <w:rFonts w:cs="宋体"/>
          <w:kern w:val="0"/>
          <w:sz w:val="24"/>
          <w:szCs w:val="24"/>
          <w:lang w:bidi="ar"/>
        </w:rPr>
      </w:pPr>
      <w:r>
        <w:rPr>
          <w:rFonts w:cs="宋体" w:hint="eastAsia"/>
          <w:kern w:val="0"/>
          <w:sz w:val="24"/>
          <w:szCs w:val="24"/>
          <w:lang w:bidi="ar"/>
        </w:rPr>
        <w:t>步骤</w:t>
      </w:r>
      <w:r>
        <w:rPr>
          <w:rFonts w:cs="宋体" w:hint="eastAsia"/>
          <w:kern w:val="0"/>
          <w:sz w:val="24"/>
          <w:szCs w:val="24"/>
          <w:lang w:bidi="ar"/>
        </w:rPr>
        <w:t>1</w:t>
      </w:r>
      <w:r>
        <w:rPr>
          <w:rFonts w:cs="宋体" w:hint="eastAsia"/>
          <w:kern w:val="0"/>
          <w:sz w:val="24"/>
          <w:szCs w:val="24"/>
          <w:lang w:bidi="ar"/>
        </w:rPr>
        <w:t>：</w:t>
      </w:r>
      <w:proofErr w:type="gramStart"/>
      <w:r>
        <w:rPr>
          <w:rFonts w:cs="宋体" w:hint="eastAsia"/>
          <w:kern w:val="0"/>
          <w:sz w:val="24"/>
          <w:szCs w:val="24"/>
          <w:lang w:bidi="ar"/>
        </w:rPr>
        <w:t>构建车</w:t>
      </w:r>
      <w:proofErr w:type="gramEnd"/>
      <w:r>
        <w:rPr>
          <w:rFonts w:cs="宋体" w:hint="eastAsia"/>
          <w:kern w:val="0"/>
          <w:sz w:val="24"/>
          <w:szCs w:val="24"/>
          <w:lang w:bidi="ar"/>
        </w:rPr>
        <w:t>联网</w:t>
      </w:r>
      <w:r>
        <w:rPr>
          <w:rFonts w:hint="eastAsia"/>
          <w:bCs/>
          <w:sz w:val="24"/>
          <w:szCs w:val="24"/>
        </w:rPr>
        <w:t>双</w:t>
      </w:r>
      <w:r>
        <w:rPr>
          <w:rFonts w:hint="eastAsia"/>
          <w:bCs/>
          <w:sz w:val="24"/>
          <w:szCs w:val="24"/>
          <w:lang w:val="zh-CN"/>
        </w:rPr>
        <w:t>层联邦学习系统</w:t>
      </w:r>
      <w:r>
        <w:rPr>
          <w:rFonts w:cs="宋体" w:hint="eastAsia"/>
          <w:kern w:val="0"/>
          <w:sz w:val="24"/>
          <w:szCs w:val="24"/>
          <w:lang w:bidi="ar"/>
        </w:rPr>
        <w:t>，将车联网联邦学习模型的</w:t>
      </w:r>
      <w:proofErr w:type="spellStart"/>
      <w:r>
        <w:rPr>
          <w:rFonts w:cs="宋体" w:hint="eastAsia"/>
          <w:kern w:val="0"/>
          <w:sz w:val="24"/>
          <w:szCs w:val="24"/>
          <w:lang w:bidi="ar"/>
        </w:rPr>
        <w:t>Cybertwin</w:t>
      </w:r>
      <w:proofErr w:type="spellEnd"/>
      <w:r>
        <w:rPr>
          <w:rFonts w:cs="宋体" w:hint="eastAsia"/>
          <w:kern w:val="0"/>
          <w:sz w:val="24"/>
          <w:szCs w:val="24"/>
          <w:lang w:bidi="ar"/>
        </w:rPr>
        <w:t>网络框架分为中心云服务器、边缘云服务器</w:t>
      </w:r>
      <w:r>
        <w:rPr>
          <w:rFonts w:cs="宋体" w:hint="eastAsia"/>
          <w:kern w:val="0"/>
          <w:sz w:val="24"/>
          <w:szCs w:val="24"/>
          <w:lang w:bidi="ar"/>
        </w:rPr>
        <w:t>j</w:t>
      </w:r>
      <w:r>
        <w:rPr>
          <w:rFonts w:cs="宋体" w:hint="eastAsia"/>
          <w:kern w:val="0"/>
          <w:sz w:val="24"/>
          <w:szCs w:val="24"/>
          <w:lang w:bidi="ar"/>
        </w:rPr>
        <w:t>和车辆设备</w:t>
      </w:r>
      <w:proofErr w:type="spellStart"/>
      <w:r>
        <w:rPr>
          <w:rFonts w:cs="宋体" w:hint="eastAsia"/>
          <w:kern w:val="0"/>
          <w:sz w:val="24"/>
          <w:szCs w:val="24"/>
          <w:lang w:bidi="ar"/>
        </w:rPr>
        <w:t>i</w:t>
      </w:r>
      <w:proofErr w:type="spellEnd"/>
      <w:r>
        <w:rPr>
          <w:rFonts w:cs="宋体" w:hint="eastAsia"/>
          <w:kern w:val="0"/>
          <w:sz w:val="24"/>
          <w:szCs w:val="24"/>
          <w:lang w:bidi="ar"/>
        </w:rPr>
        <w:t>三层，中心云服务器附着在预设的中心云</w:t>
      </w:r>
      <w:proofErr w:type="gramStart"/>
      <w:r>
        <w:rPr>
          <w:rFonts w:cs="宋体" w:hint="eastAsia"/>
          <w:kern w:val="0"/>
          <w:sz w:val="24"/>
          <w:szCs w:val="24"/>
          <w:lang w:bidi="ar"/>
        </w:rPr>
        <w:t>服务器服务器</w:t>
      </w:r>
      <w:proofErr w:type="gramEnd"/>
      <w:r>
        <w:rPr>
          <w:rFonts w:cs="宋体" w:hint="eastAsia"/>
          <w:kern w:val="0"/>
          <w:sz w:val="24"/>
          <w:szCs w:val="24"/>
          <w:lang w:bidi="ar"/>
        </w:rPr>
        <w:t>中，边缘云服务器</w:t>
      </w:r>
      <w:r>
        <w:rPr>
          <w:rFonts w:cs="宋体" w:hint="eastAsia"/>
          <w:kern w:val="0"/>
          <w:sz w:val="24"/>
          <w:szCs w:val="24"/>
          <w:lang w:bidi="ar"/>
        </w:rPr>
        <w:t>j</w:t>
      </w:r>
      <w:r>
        <w:rPr>
          <w:rFonts w:cs="宋体" w:hint="eastAsia"/>
          <w:kern w:val="0"/>
          <w:sz w:val="24"/>
          <w:szCs w:val="24"/>
          <w:lang w:bidi="ar"/>
        </w:rPr>
        <w:t>附着在车辆设备</w:t>
      </w:r>
      <w:proofErr w:type="spellStart"/>
      <w:r>
        <w:rPr>
          <w:rFonts w:cs="宋体" w:hint="eastAsia"/>
          <w:kern w:val="0"/>
          <w:sz w:val="24"/>
          <w:szCs w:val="24"/>
          <w:lang w:bidi="ar"/>
        </w:rPr>
        <w:t>i</w:t>
      </w:r>
      <w:proofErr w:type="spellEnd"/>
      <w:r>
        <w:rPr>
          <w:rFonts w:cs="宋体" w:hint="eastAsia"/>
          <w:kern w:val="0"/>
          <w:sz w:val="24"/>
          <w:szCs w:val="24"/>
          <w:lang w:bidi="ar"/>
        </w:rPr>
        <w:t>预设</w:t>
      </w:r>
      <w:proofErr w:type="gramStart"/>
      <w:r>
        <w:rPr>
          <w:rFonts w:cs="宋体" w:hint="eastAsia"/>
          <w:kern w:val="0"/>
          <w:sz w:val="24"/>
          <w:szCs w:val="24"/>
          <w:lang w:bidi="ar"/>
        </w:rPr>
        <w:t>的路测单元</w:t>
      </w:r>
      <w:proofErr w:type="gramEnd"/>
      <w:r>
        <w:rPr>
          <w:rFonts w:cs="宋体" w:hint="eastAsia"/>
          <w:kern w:val="0"/>
          <w:sz w:val="24"/>
          <w:szCs w:val="24"/>
          <w:lang w:bidi="ar"/>
        </w:rPr>
        <w:t>中；</w:t>
      </w:r>
    </w:p>
    <w:p w:rsidR="00C532AE" w:rsidRDefault="00E41171">
      <w:pPr>
        <w:spacing w:line="360" w:lineRule="auto"/>
        <w:ind w:firstLineChars="200" w:firstLine="480"/>
        <w:rPr>
          <w:rFonts w:cs="宋体"/>
          <w:kern w:val="0"/>
          <w:sz w:val="24"/>
          <w:szCs w:val="24"/>
          <w:lang w:bidi="ar"/>
        </w:rPr>
      </w:pPr>
      <w:r>
        <w:rPr>
          <w:rFonts w:cs="宋体" w:hint="eastAsia"/>
          <w:kern w:val="0"/>
          <w:sz w:val="24"/>
          <w:szCs w:val="24"/>
          <w:lang w:bidi="ar"/>
        </w:rPr>
        <w:t>中心云服务器用自身预设的私</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S</m:t>
            </m:r>
          </m:e>
          <m:sub>
            <m:r>
              <m:rPr>
                <m:sty m:val="p"/>
              </m:rPr>
              <w:rPr>
                <w:rFonts w:ascii="Cambria Math" w:hAnsi="Cambria Math" w:cs="宋体" w:hint="eastAsia"/>
                <w:kern w:val="0"/>
                <w:sz w:val="24"/>
                <w:szCs w:val="24"/>
                <w:lang w:bidi="ar"/>
              </w:rPr>
              <m:t>G</m:t>
            </m:r>
          </m:sub>
        </m:sSub>
      </m:oMath>
      <w:r>
        <w:rPr>
          <w:rFonts w:cs="宋体" w:hint="eastAsia"/>
          <w:kern w:val="0"/>
          <w:sz w:val="24"/>
          <w:szCs w:val="24"/>
          <w:lang w:bidi="ar"/>
        </w:rPr>
        <w:t>签名，将对应边缘云服务器</w:t>
      </w:r>
      <w:r>
        <w:rPr>
          <w:rFonts w:cs="宋体" w:hint="eastAsia"/>
          <w:kern w:val="0"/>
          <w:sz w:val="24"/>
          <w:szCs w:val="24"/>
          <w:lang w:bidi="ar"/>
        </w:rPr>
        <w:t>j</w:t>
      </w:r>
      <w:r>
        <w:rPr>
          <w:rFonts w:cs="宋体" w:hint="eastAsia"/>
          <w:kern w:val="0"/>
          <w:sz w:val="24"/>
          <w:szCs w:val="24"/>
          <w:lang w:bidi="ar"/>
        </w:rPr>
        <w:t>预设的公</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P</m:t>
            </m:r>
          </m:e>
          <m:sub>
            <m:r>
              <m:rPr>
                <m:sty m:val="p"/>
              </m:rPr>
              <w:rPr>
                <w:rFonts w:ascii="Cambria Math" w:hAnsi="Cambria Math" w:cs="宋体" w:hint="eastAsia"/>
                <w:kern w:val="0"/>
                <w:sz w:val="24"/>
                <w:szCs w:val="24"/>
                <w:lang w:bidi="ar"/>
              </w:rPr>
              <m:t>j</m:t>
            </m:r>
          </m:sub>
        </m:sSub>
      </m:oMath>
      <w:r>
        <w:rPr>
          <w:rFonts w:cs="宋体" w:hint="eastAsia"/>
          <w:kern w:val="0"/>
          <w:sz w:val="24"/>
          <w:szCs w:val="24"/>
          <w:lang w:bidi="ar"/>
        </w:rPr>
        <w:t>在</w:t>
      </w:r>
      <w:r>
        <w:rPr>
          <w:rFonts w:cs="宋体" w:hint="eastAsia"/>
          <w:kern w:val="0"/>
          <w:sz w:val="24"/>
          <w:szCs w:val="24"/>
          <w:lang w:bidi="ar"/>
        </w:rPr>
        <w:t>t</w:t>
      </w:r>
      <w:r>
        <w:rPr>
          <w:rFonts w:cs="宋体" w:hint="eastAsia"/>
          <w:kern w:val="0"/>
          <w:sz w:val="24"/>
          <w:szCs w:val="24"/>
          <w:lang w:bidi="ar"/>
        </w:rPr>
        <w:t>时刻的全局模型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m:t>
            </m:r>
          </m:sup>
        </m:sSup>
      </m:oMath>
      <w:r>
        <w:rPr>
          <w:rFonts w:cs="宋体" w:hint="eastAsia"/>
          <w:kern w:val="0"/>
          <w:sz w:val="24"/>
          <w:szCs w:val="24"/>
          <w:lang w:bidi="ar"/>
        </w:rPr>
        <w:t>进行加密并发送至边缘云服务器</w:t>
      </w:r>
      <w:r>
        <w:rPr>
          <w:rFonts w:cs="宋体" w:hint="eastAsia"/>
          <w:kern w:val="0"/>
          <w:sz w:val="24"/>
          <w:szCs w:val="24"/>
          <w:lang w:bidi="ar"/>
        </w:rPr>
        <w:t>j</w:t>
      </w:r>
      <w:r>
        <w:rPr>
          <w:rFonts w:cs="宋体" w:hint="eastAsia"/>
          <w:kern w:val="0"/>
          <w:sz w:val="24"/>
          <w:szCs w:val="24"/>
          <w:lang w:bidi="ar"/>
        </w:rPr>
        <w:t>；</w:t>
      </w:r>
    </w:p>
    <w:p w:rsidR="00C532AE" w:rsidRDefault="00E41171">
      <w:pPr>
        <w:spacing w:line="360" w:lineRule="auto"/>
        <w:ind w:firstLineChars="200" w:firstLine="480"/>
        <w:rPr>
          <w:rFonts w:cs="宋体"/>
          <w:kern w:val="0"/>
          <w:sz w:val="24"/>
          <w:szCs w:val="24"/>
          <w:lang w:bidi="ar"/>
        </w:rPr>
      </w:pPr>
      <w:r>
        <w:rPr>
          <w:rFonts w:cs="宋体" w:hint="eastAsia"/>
          <w:kern w:val="0"/>
          <w:sz w:val="24"/>
          <w:szCs w:val="24"/>
          <w:lang w:bidi="ar"/>
        </w:rPr>
        <w:t>边缘云服务器</w:t>
      </w:r>
      <w:r>
        <w:rPr>
          <w:rFonts w:cs="宋体" w:hint="eastAsia"/>
          <w:kern w:val="0"/>
          <w:sz w:val="24"/>
          <w:szCs w:val="24"/>
          <w:lang w:bidi="ar"/>
        </w:rPr>
        <w:t>j</w:t>
      </w:r>
      <w:r>
        <w:rPr>
          <w:rFonts w:cs="宋体" w:hint="eastAsia"/>
          <w:kern w:val="0"/>
          <w:sz w:val="24"/>
          <w:szCs w:val="24"/>
          <w:lang w:bidi="ar"/>
        </w:rPr>
        <w:t>用自身预设的私</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S</m:t>
            </m:r>
          </m:e>
          <m:sub>
            <m:r>
              <m:rPr>
                <m:sty m:val="p"/>
              </m:rPr>
              <w:rPr>
                <w:rFonts w:ascii="Cambria Math" w:hAnsi="Cambria Math" w:cs="宋体" w:hint="eastAsia"/>
                <w:kern w:val="0"/>
                <w:sz w:val="24"/>
                <w:szCs w:val="24"/>
                <w:lang w:bidi="ar"/>
              </w:rPr>
              <m:t>j</m:t>
            </m:r>
          </m:sub>
        </m:sSub>
      </m:oMath>
      <w:r>
        <w:rPr>
          <w:rFonts w:cs="宋体" w:hint="eastAsia"/>
          <w:kern w:val="0"/>
          <w:sz w:val="24"/>
          <w:szCs w:val="24"/>
          <w:lang w:bidi="ar"/>
        </w:rPr>
        <w:t>对</w:t>
      </w:r>
      <w:r>
        <w:rPr>
          <w:rFonts w:cs="宋体" w:hint="eastAsia"/>
          <w:kern w:val="0"/>
          <w:sz w:val="24"/>
          <w:szCs w:val="24"/>
          <w:lang w:bidi="ar"/>
        </w:rPr>
        <w:t>t</w:t>
      </w:r>
      <w:r>
        <w:rPr>
          <w:rFonts w:cs="宋体" w:hint="eastAsia"/>
          <w:kern w:val="0"/>
          <w:sz w:val="24"/>
          <w:szCs w:val="24"/>
          <w:lang w:bidi="ar"/>
        </w:rPr>
        <w:t>时刻的加密后的全局模型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m:t>
            </m:r>
          </m:sup>
        </m:sSup>
      </m:oMath>
      <w:r>
        <w:rPr>
          <w:rFonts w:cs="宋体" w:hint="eastAsia"/>
          <w:kern w:val="0"/>
          <w:sz w:val="24"/>
          <w:szCs w:val="24"/>
          <w:lang w:bidi="ar"/>
        </w:rPr>
        <w:t>进行解密，得到解密后的全局模型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m:t>
            </m:r>
          </m:sup>
        </m:sSup>
      </m:oMath>
      <w:r>
        <w:rPr>
          <w:rFonts w:cs="宋体" w:hint="eastAsia"/>
          <w:kern w:val="0"/>
          <w:sz w:val="24"/>
          <w:szCs w:val="24"/>
          <w:lang w:bidi="ar"/>
        </w:rPr>
        <w:t>，以此来保证边缘云服务器</w:t>
      </w:r>
      <w:r>
        <w:rPr>
          <w:rFonts w:cs="宋体" w:hint="eastAsia"/>
          <w:kern w:val="0"/>
          <w:sz w:val="24"/>
          <w:szCs w:val="24"/>
          <w:lang w:bidi="ar"/>
        </w:rPr>
        <w:t>j</w:t>
      </w:r>
      <w:r>
        <w:rPr>
          <w:rFonts w:cs="宋体" w:hint="eastAsia"/>
          <w:kern w:val="0"/>
          <w:sz w:val="24"/>
          <w:szCs w:val="24"/>
          <w:lang w:bidi="ar"/>
        </w:rPr>
        <w:t>和中心云服务器的通信安全；每个边缘云服务器</w:t>
      </w:r>
      <w:r>
        <w:rPr>
          <w:rFonts w:cs="宋体" w:hint="eastAsia"/>
          <w:kern w:val="0"/>
          <w:sz w:val="24"/>
          <w:szCs w:val="24"/>
          <w:lang w:bidi="ar"/>
        </w:rPr>
        <w:t>j</w:t>
      </w:r>
      <w:r>
        <w:rPr>
          <w:rFonts w:cs="宋体" w:hint="eastAsia"/>
          <w:kern w:val="0"/>
          <w:sz w:val="24"/>
          <w:szCs w:val="24"/>
          <w:lang w:bidi="ar"/>
        </w:rPr>
        <w:t>收集车辆设备</w:t>
      </w:r>
      <w:proofErr w:type="spellStart"/>
      <w:r>
        <w:rPr>
          <w:rFonts w:cs="宋体" w:hint="eastAsia"/>
          <w:kern w:val="0"/>
          <w:sz w:val="24"/>
          <w:szCs w:val="24"/>
          <w:lang w:bidi="ar"/>
        </w:rPr>
        <w:t>i</w:t>
      </w:r>
      <w:proofErr w:type="spellEnd"/>
      <w:r>
        <w:rPr>
          <w:rFonts w:cs="宋体" w:hint="eastAsia"/>
          <w:kern w:val="0"/>
          <w:sz w:val="24"/>
          <w:szCs w:val="24"/>
          <w:lang w:bidi="ar"/>
        </w:rPr>
        <w:t>名单</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N</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m:t>
            </m:r>
          </m:sup>
        </m:sSubSup>
        <m:r>
          <m:rPr>
            <m:sty m:val="p"/>
          </m:rPr>
          <w:rPr>
            <w:rFonts w:ascii="Cambria Math" w:hAnsi="Cambria Math" w:cs="宋体" w:hint="eastAsia"/>
            <w:kern w:val="0"/>
            <w:sz w:val="24"/>
            <w:szCs w:val="24"/>
            <w:lang w:bidi="ar"/>
          </w:rPr>
          <m:t>={1,2,3,...,i}</m:t>
        </m:r>
      </m:oMath>
      <w:r>
        <w:rPr>
          <w:rFonts w:cs="宋体" w:hint="eastAsia"/>
          <w:kern w:val="0"/>
          <w:sz w:val="24"/>
          <w:szCs w:val="24"/>
          <w:lang w:bidi="ar"/>
        </w:rPr>
        <w:t xml:space="preserve"> </w:t>
      </w:r>
      <w:r>
        <w:rPr>
          <w:rFonts w:cs="宋体" w:hint="eastAsia"/>
          <w:kern w:val="0"/>
          <w:sz w:val="24"/>
          <w:szCs w:val="24"/>
          <w:lang w:bidi="ar"/>
        </w:rPr>
        <w:t>，并将全局模型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m:t>
            </m:r>
          </m:sup>
        </m:sSup>
      </m:oMath>
      <w:r>
        <w:rPr>
          <w:rFonts w:cs="宋体" w:hint="eastAsia"/>
          <w:kern w:val="0"/>
          <w:sz w:val="24"/>
          <w:szCs w:val="24"/>
          <w:lang w:bidi="ar"/>
        </w:rPr>
        <w:t>发送至车辆设备</w:t>
      </w:r>
      <w:proofErr w:type="spellStart"/>
      <w:r>
        <w:rPr>
          <w:rFonts w:cs="宋体" w:hint="eastAsia"/>
          <w:kern w:val="0"/>
          <w:sz w:val="24"/>
          <w:szCs w:val="24"/>
          <w:lang w:bidi="ar"/>
        </w:rPr>
        <w:t>i</w:t>
      </w:r>
      <w:proofErr w:type="spellEnd"/>
      <w:r>
        <w:rPr>
          <w:rFonts w:cs="宋体" w:hint="eastAsia"/>
          <w:kern w:val="0"/>
          <w:sz w:val="24"/>
          <w:szCs w:val="24"/>
          <w:lang w:bidi="ar"/>
        </w:rPr>
        <w:t>；</w:t>
      </w:r>
    </w:p>
    <w:p w:rsidR="00C532AE" w:rsidRDefault="00E41171">
      <w:pPr>
        <w:spacing w:line="360" w:lineRule="auto"/>
        <w:ind w:firstLineChars="200" w:firstLine="480"/>
        <w:rPr>
          <w:rFonts w:cs="宋体"/>
          <w:kern w:val="0"/>
          <w:sz w:val="24"/>
          <w:szCs w:val="24"/>
          <w:lang w:bidi="ar"/>
        </w:rPr>
      </w:pPr>
      <w:r>
        <w:rPr>
          <w:rFonts w:cs="宋体" w:hint="eastAsia"/>
          <w:kern w:val="0"/>
          <w:sz w:val="24"/>
          <w:szCs w:val="24"/>
          <w:lang w:bidi="ar"/>
        </w:rPr>
        <w:t>步骤</w:t>
      </w:r>
      <w:r>
        <w:rPr>
          <w:rFonts w:cs="宋体" w:hint="eastAsia"/>
          <w:kern w:val="0"/>
          <w:sz w:val="24"/>
          <w:szCs w:val="24"/>
          <w:lang w:bidi="ar"/>
        </w:rPr>
        <w:t>2</w:t>
      </w:r>
      <w:r>
        <w:rPr>
          <w:rFonts w:cs="宋体" w:hint="eastAsia"/>
          <w:kern w:val="0"/>
          <w:sz w:val="24"/>
          <w:szCs w:val="24"/>
          <w:lang w:bidi="ar"/>
        </w:rPr>
        <w:t>：车辆设备</w:t>
      </w:r>
      <w:proofErr w:type="spellStart"/>
      <w:r>
        <w:rPr>
          <w:rFonts w:cs="宋体" w:hint="eastAsia"/>
          <w:kern w:val="0"/>
          <w:sz w:val="24"/>
          <w:szCs w:val="24"/>
          <w:lang w:bidi="ar"/>
        </w:rPr>
        <w:t>i</w:t>
      </w:r>
      <w:proofErr w:type="spellEnd"/>
      <w:r>
        <w:rPr>
          <w:rFonts w:cs="宋体" w:hint="eastAsia"/>
          <w:kern w:val="0"/>
          <w:sz w:val="24"/>
          <w:szCs w:val="24"/>
          <w:lang w:bidi="ar"/>
        </w:rPr>
        <w:t>用本地数据集训练本地模型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Ansi="Cambria Math" w:cs="宋体" w:hint="eastAsia"/>
          <w:bCs/>
          <w:sz w:val="24"/>
          <w:szCs w:val="24"/>
        </w:rPr>
        <w:t>并发送至</w:t>
      </w:r>
      <w:r>
        <w:rPr>
          <w:rFonts w:cs="宋体" w:hint="eastAsia"/>
          <w:kern w:val="0"/>
          <w:sz w:val="24"/>
          <w:szCs w:val="24"/>
          <w:lang w:bidi="ar"/>
        </w:rPr>
        <w:t>边缘云服务器</w:t>
      </w:r>
      <w:r>
        <w:rPr>
          <w:rFonts w:cs="宋体" w:hint="eastAsia"/>
          <w:kern w:val="0"/>
          <w:sz w:val="24"/>
          <w:szCs w:val="24"/>
          <w:lang w:bidi="ar"/>
        </w:rPr>
        <w:t>j</w:t>
      </w:r>
      <w:r>
        <w:rPr>
          <w:rFonts w:hAnsi="Cambria Math" w:cs="宋体" w:hint="eastAsia"/>
          <w:bCs/>
          <w:sz w:val="24"/>
          <w:szCs w:val="24"/>
        </w:rPr>
        <w:t>，边缘云通过计算本地模型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Ansi="Cambria Math" w:cs="宋体" w:hint="eastAsia"/>
          <w:bCs/>
          <w:sz w:val="24"/>
          <w:szCs w:val="24"/>
        </w:rPr>
        <w:t>的贡献度分数以及通过</w:t>
      </w:r>
      <w:proofErr w:type="spellStart"/>
      <w:r>
        <w:rPr>
          <w:rFonts w:hAnsi="Cambria Math" w:cs="宋体" w:hint="eastAsia"/>
          <w:bCs/>
          <w:sz w:val="24"/>
          <w:szCs w:val="24"/>
        </w:rPr>
        <w:t>cybertwin</w:t>
      </w:r>
      <w:proofErr w:type="spellEnd"/>
      <w:r>
        <w:rPr>
          <w:rFonts w:hAnsi="Cambria Math" w:cs="宋体" w:hint="eastAsia"/>
          <w:bCs/>
          <w:sz w:val="24"/>
          <w:szCs w:val="24"/>
        </w:rPr>
        <w:t>节点来</w:t>
      </w:r>
      <w:r>
        <w:rPr>
          <w:rFonts w:cs="宋体" w:hint="eastAsia"/>
          <w:kern w:val="0"/>
          <w:sz w:val="24"/>
          <w:szCs w:val="24"/>
          <w:lang w:bidi="ar"/>
        </w:rPr>
        <w:t>获取车辆设备</w:t>
      </w:r>
      <w:proofErr w:type="spellStart"/>
      <w:r>
        <w:rPr>
          <w:rFonts w:cs="宋体" w:hint="eastAsia"/>
          <w:kern w:val="0"/>
          <w:sz w:val="24"/>
          <w:szCs w:val="24"/>
          <w:lang w:bidi="ar"/>
        </w:rPr>
        <w:t>i</w:t>
      </w:r>
      <w:proofErr w:type="spellEnd"/>
      <m:oMath>
        <m:r>
          <m:rPr>
            <m:sty m:val="p"/>
          </m:rPr>
          <w:rPr>
            <w:rFonts w:ascii="Cambria Math" w:hAnsi="Cambria Math" w:hint="eastAsia"/>
            <w:sz w:val="24"/>
            <w:szCs w:val="24"/>
          </w:rPr>
          <m:t>的历史行为</m:t>
        </m:r>
      </m:oMath>
      <w:r>
        <w:rPr>
          <w:rFonts w:hint="eastAsia"/>
          <w:bCs/>
          <w:sz w:val="24"/>
          <w:szCs w:val="24"/>
        </w:rPr>
        <w:t>，将不符合预设模型要求的</w:t>
      </w:r>
      <w:r>
        <w:rPr>
          <w:rFonts w:cs="宋体" w:hint="eastAsia"/>
          <w:kern w:val="0"/>
          <w:sz w:val="24"/>
          <w:szCs w:val="24"/>
          <w:lang w:bidi="ar"/>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Ansi="Cambria Math" w:cs="宋体" w:hint="eastAsia"/>
          <w:bCs/>
          <w:sz w:val="24"/>
          <w:szCs w:val="24"/>
        </w:rPr>
        <w:t>舍弃</w:t>
      </w:r>
      <w:r>
        <w:rPr>
          <w:rFonts w:hint="eastAsia"/>
          <w:bCs/>
          <w:sz w:val="24"/>
          <w:szCs w:val="24"/>
        </w:rPr>
        <w:t>，</w:t>
      </w:r>
      <w:r>
        <w:rPr>
          <w:rFonts w:cs="宋体" w:hint="eastAsia"/>
          <w:kern w:val="0"/>
          <w:sz w:val="24"/>
          <w:szCs w:val="24"/>
          <w:lang w:bidi="ar"/>
        </w:rPr>
        <w:t>得到</w:t>
      </w:r>
      <w:r>
        <w:rPr>
          <w:rFonts w:cs="宋体" w:hint="eastAsia"/>
          <w:kern w:val="0"/>
          <w:sz w:val="24"/>
          <w:szCs w:val="24"/>
          <w:lang w:bidi="ar"/>
        </w:rPr>
        <w:t>t+1</w:t>
      </w:r>
      <w:r>
        <w:rPr>
          <w:rFonts w:cs="宋体" w:hint="eastAsia"/>
          <w:kern w:val="0"/>
          <w:sz w:val="24"/>
          <w:szCs w:val="24"/>
          <w:lang w:bidi="ar"/>
        </w:rPr>
        <w:t>时刻的边缘云模型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hint="eastAsia"/>
          <w:bCs/>
          <w:sz w:val="24"/>
          <w:szCs w:val="24"/>
        </w:rPr>
        <w:t>；所述不符合预设模型要求的</w:t>
      </w:r>
      <w:r>
        <w:rPr>
          <w:rFonts w:cs="宋体" w:hint="eastAsia"/>
          <w:kern w:val="0"/>
          <w:sz w:val="24"/>
          <w:szCs w:val="24"/>
          <w:lang w:bidi="ar"/>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Ansi="Cambria Math" w:cs="宋体" w:hint="eastAsia"/>
          <w:bCs/>
          <w:sz w:val="24"/>
          <w:szCs w:val="24"/>
        </w:rPr>
        <w:t>为：</w:t>
      </w:r>
      <w:r>
        <w:rPr>
          <w:rFonts w:cs="宋体" w:hint="eastAsia"/>
          <w:kern w:val="0"/>
          <w:sz w:val="24"/>
          <w:szCs w:val="24"/>
          <w:lang w:bidi="ar"/>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rPr>
        <w:t>不在预设历史行为内，或者，</w:t>
      </w:r>
      <w:r>
        <w:rPr>
          <w:rFonts w:cs="宋体" w:hint="eastAsia"/>
          <w:kern w:val="0"/>
          <w:sz w:val="24"/>
          <w:szCs w:val="24"/>
          <w:lang w:bidi="ar"/>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rPr>
        <w:t>不在预设贡献度分数内，或者，</w:t>
      </w:r>
      <w:r>
        <w:rPr>
          <w:rFonts w:cs="宋体" w:hint="eastAsia"/>
          <w:kern w:val="0"/>
          <w:sz w:val="24"/>
          <w:szCs w:val="24"/>
          <w:lang w:bidi="ar"/>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rPr>
        <w:t>不在预设</w:t>
      </w:r>
      <w:r>
        <w:rPr>
          <w:rFonts w:hint="eastAsia"/>
          <w:bCs/>
          <w:sz w:val="24"/>
          <w:szCs w:val="24"/>
          <w:lang w:val="zh-CN"/>
        </w:rPr>
        <w:t>质量</w:t>
      </w:r>
      <w:r>
        <w:rPr>
          <w:rFonts w:hint="eastAsia"/>
          <w:bCs/>
          <w:sz w:val="24"/>
          <w:szCs w:val="24"/>
        </w:rPr>
        <w:t>内</w:t>
      </w:r>
      <w:r>
        <w:rPr>
          <w:rFonts w:hAnsi="Cambria Math" w:cs="宋体" w:hint="eastAsia"/>
          <w:bCs/>
          <w:sz w:val="24"/>
          <w:szCs w:val="24"/>
        </w:rPr>
        <w:t>；</w:t>
      </w:r>
    </w:p>
    <w:p w:rsidR="00C532AE" w:rsidRDefault="00E41171">
      <w:pPr>
        <w:spacing w:line="360" w:lineRule="auto"/>
        <w:ind w:firstLineChars="200" w:firstLine="480"/>
        <w:rPr>
          <w:rFonts w:cs="宋体"/>
          <w:kern w:val="0"/>
          <w:sz w:val="24"/>
          <w:szCs w:val="24"/>
          <w:lang w:bidi="ar"/>
        </w:rPr>
      </w:pPr>
      <w:r>
        <w:rPr>
          <w:rFonts w:cs="宋体" w:hint="eastAsia"/>
          <w:kern w:val="0"/>
          <w:sz w:val="24"/>
          <w:szCs w:val="24"/>
          <w:lang w:bidi="ar"/>
        </w:rPr>
        <w:t>在</w:t>
      </w:r>
      <w:r>
        <w:rPr>
          <w:rFonts w:cs="宋体" w:hint="eastAsia"/>
          <w:kern w:val="0"/>
          <w:sz w:val="24"/>
          <w:szCs w:val="24"/>
          <w:lang w:bidi="ar"/>
        </w:rPr>
        <w:t>h</w:t>
      </w:r>
      <w:r>
        <w:rPr>
          <w:rFonts w:cs="宋体" w:hint="eastAsia"/>
          <w:kern w:val="0"/>
          <w:sz w:val="24"/>
          <w:szCs w:val="24"/>
          <w:lang w:bidi="ar"/>
        </w:rPr>
        <w:t>时刻内，车辆设备</w:t>
      </w:r>
      <w:proofErr w:type="spellStart"/>
      <w:r>
        <w:rPr>
          <w:rFonts w:cs="宋体" w:hint="eastAsia"/>
          <w:kern w:val="0"/>
          <w:sz w:val="24"/>
          <w:szCs w:val="24"/>
          <w:lang w:bidi="ar"/>
        </w:rPr>
        <w:t>i</w:t>
      </w:r>
      <w:proofErr w:type="spellEnd"/>
      <w:r>
        <w:rPr>
          <w:rFonts w:cs="宋体" w:hint="eastAsia"/>
          <w:kern w:val="0"/>
          <w:sz w:val="24"/>
          <w:szCs w:val="24"/>
          <w:lang w:bidi="ar"/>
        </w:rPr>
        <w:t>使用私</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S</m:t>
            </m:r>
          </m:e>
          <m:sub>
            <m:r>
              <m:rPr>
                <m:sty m:val="p"/>
              </m:rPr>
              <w:rPr>
                <w:rFonts w:ascii="Cambria Math" w:hAnsi="Cambria Math" w:cs="宋体" w:hint="eastAsia"/>
                <w:kern w:val="0"/>
                <w:sz w:val="24"/>
                <w:szCs w:val="24"/>
                <w:lang w:bidi="ar"/>
              </w:rPr>
              <m:t>i</m:t>
            </m:r>
          </m:sub>
        </m:sSub>
      </m:oMath>
      <w:r>
        <w:rPr>
          <w:rFonts w:cs="宋体" w:hint="eastAsia"/>
          <w:kern w:val="0"/>
          <w:sz w:val="24"/>
          <w:szCs w:val="24"/>
          <w:lang w:bidi="ar"/>
        </w:rPr>
        <w:t>签名，并用对应边缘云服务器</w:t>
      </w:r>
      <w:r>
        <w:rPr>
          <w:rFonts w:cs="宋体" w:hint="eastAsia"/>
          <w:kern w:val="0"/>
          <w:sz w:val="24"/>
          <w:szCs w:val="24"/>
          <w:lang w:bidi="ar"/>
        </w:rPr>
        <w:t>j</w:t>
      </w:r>
      <w:r>
        <w:rPr>
          <w:rFonts w:cs="宋体" w:hint="eastAsia"/>
          <w:kern w:val="0"/>
          <w:sz w:val="24"/>
          <w:szCs w:val="24"/>
          <w:lang w:bidi="ar"/>
        </w:rPr>
        <w:t>的公</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P</m:t>
            </m:r>
          </m:e>
          <m:sub>
            <m:r>
              <m:rPr>
                <m:sty m:val="p"/>
              </m:rPr>
              <w:rPr>
                <w:rFonts w:ascii="Cambria Math" w:hAnsi="Cambria Math" w:cs="宋体" w:hint="eastAsia"/>
                <w:kern w:val="0"/>
                <w:sz w:val="24"/>
                <w:szCs w:val="24"/>
                <w:lang w:bidi="ar"/>
              </w:rPr>
              <m:t>G</m:t>
            </m:r>
          </m:sub>
        </m:sSub>
      </m:oMath>
      <w:r>
        <w:rPr>
          <w:rFonts w:cs="宋体" w:hint="eastAsia"/>
          <w:kern w:val="0"/>
          <w:sz w:val="24"/>
          <w:szCs w:val="24"/>
          <w:lang w:bidi="ar"/>
        </w:rPr>
        <w:t>对</w:t>
      </w:r>
      <w:r>
        <w:rPr>
          <w:rFonts w:cs="宋体" w:hint="eastAsia"/>
          <w:kern w:val="0"/>
          <w:sz w:val="24"/>
          <w:szCs w:val="24"/>
          <w:lang w:bidi="ar"/>
        </w:rPr>
        <w:t>t+1</w:t>
      </w:r>
      <w:r>
        <w:rPr>
          <w:rFonts w:cs="宋体" w:hint="eastAsia"/>
          <w:kern w:val="0"/>
          <w:sz w:val="24"/>
          <w:szCs w:val="24"/>
          <w:lang w:bidi="ar"/>
        </w:rPr>
        <w:t>时刻的本地模型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进行加密并发送</w:t>
      </w:r>
      <w:proofErr w:type="gramStart"/>
      <w:r>
        <w:rPr>
          <w:rFonts w:cs="宋体" w:hint="eastAsia"/>
          <w:kern w:val="0"/>
          <w:sz w:val="24"/>
          <w:szCs w:val="24"/>
          <w:lang w:bidi="ar"/>
        </w:rPr>
        <w:t>至路测</w:t>
      </w:r>
      <w:proofErr w:type="gramEnd"/>
      <w:r>
        <w:rPr>
          <w:rFonts w:cs="宋体" w:hint="eastAsia"/>
          <w:kern w:val="0"/>
          <w:sz w:val="24"/>
          <w:szCs w:val="24"/>
          <w:lang w:bidi="ar"/>
        </w:rPr>
        <w:t>单元；</w:t>
      </w:r>
    </w:p>
    <w:p w:rsidR="00C532AE" w:rsidRDefault="00E41171">
      <w:pPr>
        <w:spacing w:line="360" w:lineRule="auto"/>
        <w:ind w:firstLineChars="200" w:firstLine="480"/>
        <w:rPr>
          <w:rFonts w:cs="宋体"/>
          <w:kern w:val="0"/>
          <w:sz w:val="24"/>
          <w:szCs w:val="24"/>
          <w:lang w:bidi="ar"/>
        </w:rPr>
      </w:pPr>
      <w:r>
        <w:rPr>
          <w:rFonts w:cs="宋体" w:hint="eastAsia"/>
          <w:kern w:val="0"/>
          <w:sz w:val="24"/>
          <w:szCs w:val="24"/>
          <w:lang w:bidi="ar"/>
        </w:rPr>
        <w:lastRenderedPageBreak/>
        <w:t>边缘云服务器</w:t>
      </w:r>
      <w:r>
        <w:rPr>
          <w:rFonts w:cs="宋体" w:hint="eastAsia"/>
          <w:kern w:val="0"/>
          <w:sz w:val="24"/>
          <w:szCs w:val="24"/>
          <w:lang w:bidi="ar"/>
        </w:rPr>
        <w:t>j</w:t>
      </w:r>
      <w:proofErr w:type="gramStart"/>
      <w:r>
        <w:rPr>
          <w:rFonts w:cs="宋体" w:hint="eastAsia"/>
          <w:kern w:val="0"/>
          <w:sz w:val="24"/>
          <w:szCs w:val="24"/>
          <w:lang w:bidi="ar"/>
        </w:rPr>
        <w:t>得到路测</w:t>
      </w:r>
      <w:proofErr w:type="gramEnd"/>
      <w:r>
        <w:rPr>
          <w:rFonts w:cs="宋体" w:hint="eastAsia"/>
          <w:kern w:val="0"/>
          <w:sz w:val="24"/>
          <w:szCs w:val="24"/>
          <w:lang w:bidi="ar"/>
        </w:rPr>
        <w:t>单元范围内的车辆设备</w:t>
      </w:r>
      <w:proofErr w:type="spellStart"/>
      <w:r>
        <w:rPr>
          <w:rFonts w:cs="宋体" w:hint="eastAsia"/>
          <w:kern w:val="0"/>
          <w:sz w:val="24"/>
          <w:szCs w:val="24"/>
          <w:lang w:bidi="ar"/>
        </w:rPr>
        <w:t>i</w:t>
      </w:r>
      <w:proofErr w:type="spellEnd"/>
      <w:r>
        <w:rPr>
          <w:rFonts w:cs="宋体" w:hint="eastAsia"/>
          <w:kern w:val="0"/>
          <w:sz w:val="24"/>
          <w:szCs w:val="24"/>
          <w:lang w:bidi="ar"/>
        </w:rPr>
        <w:t>提交的本地模型集合</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m:t>
            </m:r>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cs="宋体" w:hint="eastAsia"/>
          <w:kern w:val="0"/>
          <w:sz w:val="24"/>
          <w:szCs w:val="24"/>
          <w:lang w:bidi="ar"/>
        </w:rPr>
        <w:t>，并将本地模型集合</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m:t>
            </m:r>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cs="宋体" w:hint="eastAsia"/>
          <w:kern w:val="0"/>
          <w:sz w:val="24"/>
          <w:szCs w:val="24"/>
          <w:lang w:bidi="ar"/>
        </w:rPr>
        <w:t>聚合得到</w:t>
      </w:r>
      <w:r>
        <w:rPr>
          <w:rFonts w:hint="eastAsia"/>
          <w:bCs/>
          <w:sz w:val="24"/>
          <w:szCs w:val="24"/>
          <w:lang w:val="zh-CN"/>
        </w:rPr>
        <w:t>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w:t>
      </w:r>
      <w:r>
        <w:rPr>
          <w:rFonts w:cs="宋体" w:hint="eastAsia"/>
          <w:kern w:val="0"/>
          <w:sz w:val="24"/>
          <w:szCs w:val="24"/>
          <w:lang w:bidi="ar"/>
        </w:rPr>
        <w:t>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p>
    <w:p w:rsidR="00C532AE" w:rsidRDefault="00E41171">
      <w:pPr>
        <w:spacing w:line="360" w:lineRule="auto"/>
        <w:ind w:firstLineChars="200" w:firstLine="480"/>
        <w:rPr>
          <w:rFonts w:cs="宋体"/>
          <w:kern w:val="0"/>
          <w:sz w:val="24"/>
          <w:szCs w:val="24"/>
          <w:lang w:bidi="ar"/>
        </w:rPr>
      </w:pPr>
      <w:r>
        <w:rPr>
          <w:rFonts w:cs="宋体" w:hint="eastAsia"/>
          <w:kern w:val="0"/>
          <w:sz w:val="24"/>
          <w:szCs w:val="24"/>
          <w:lang w:bidi="ar"/>
        </w:rPr>
        <w:t>边缘云服务器</w:t>
      </w:r>
      <w:r>
        <w:rPr>
          <w:rFonts w:cs="宋体" w:hint="eastAsia"/>
          <w:kern w:val="0"/>
          <w:sz w:val="24"/>
          <w:szCs w:val="24"/>
          <w:lang w:bidi="ar"/>
        </w:rPr>
        <w:t>j</w:t>
      </w:r>
      <w:r>
        <w:rPr>
          <w:rFonts w:cs="宋体" w:hint="eastAsia"/>
          <w:kern w:val="0"/>
          <w:sz w:val="24"/>
          <w:szCs w:val="24"/>
          <w:lang w:bidi="ar"/>
        </w:rPr>
        <w:t>用自身的私</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S</m:t>
            </m:r>
          </m:e>
          <m:sub>
            <m:r>
              <m:rPr>
                <m:sty m:val="p"/>
              </m:rPr>
              <w:rPr>
                <w:rFonts w:ascii="Cambria Math" w:hAnsi="Cambria Math" w:cs="宋体" w:hint="eastAsia"/>
                <w:kern w:val="0"/>
                <w:sz w:val="24"/>
                <w:szCs w:val="24"/>
                <w:lang w:bidi="ar"/>
              </w:rPr>
              <m:t>j</m:t>
            </m:r>
          </m:sub>
        </m:sSub>
      </m:oMath>
      <w:r>
        <w:rPr>
          <w:rFonts w:cs="宋体" w:hint="eastAsia"/>
          <w:kern w:val="0"/>
          <w:sz w:val="24"/>
          <w:szCs w:val="24"/>
          <w:lang w:bidi="ar"/>
        </w:rPr>
        <w:t>签名，并通过中心云服务器公</w:t>
      </w:r>
      <w:proofErr w:type="gramStart"/>
      <w:r>
        <w:rPr>
          <w:rFonts w:cs="宋体" w:hint="eastAsia"/>
          <w:kern w:val="0"/>
          <w:sz w:val="24"/>
          <w:szCs w:val="24"/>
          <w:lang w:bidi="ar"/>
        </w:rPr>
        <w:t>钥</w:t>
      </w:r>
      <w:proofErr w:type="gramEnd"/>
      <m:oMath>
        <m:sSub>
          <m:sSubPr>
            <m:ctrlPr>
              <w:rPr>
                <w:rFonts w:ascii="Cambria Math" w:hAnsi="Cambria Math" w:cs="宋体" w:hint="eastAsia"/>
                <w:kern w:val="0"/>
                <w:sz w:val="24"/>
                <w:szCs w:val="24"/>
                <w:lang w:bidi="ar"/>
              </w:rPr>
            </m:ctrlPr>
          </m:sSubPr>
          <m:e>
            <m:r>
              <m:rPr>
                <m:sty m:val="p"/>
              </m:rPr>
              <w:rPr>
                <w:rFonts w:ascii="Cambria Math" w:hAnsi="Cambria Math" w:cs="宋体" w:hint="eastAsia"/>
                <w:kern w:val="0"/>
                <w:sz w:val="24"/>
                <w:szCs w:val="24"/>
                <w:lang w:bidi="ar"/>
              </w:rPr>
              <m:t>P</m:t>
            </m:r>
          </m:e>
          <m:sub>
            <m:r>
              <m:rPr>
                <m:sty m:val="p"/>
              </m:rPr>
              <w:rPr>
                <w:rFonts w:ascii="Cambria Math" w:hAnsi="Cambria Math" w:cs="宋体" w:hint="eastAsia"/>
                <w:kern w:val="0"/>
                <w:sz w:val="24"/>
                <w:szCs w:val="24"/>
                <w:lang w:bidi="ar"/>
              </w:rPr>
              <m:t>G</m:t>
            </m:r>
          </m:sub>
        </m:sSub>
      </m:oMath>
      <w:r>
        <w:rPr>
          <w:rFonts w:cs="宋体" w:hint="eastAsia"/>
          <w:kern w:val="0"/>
          <w:sz w:val="24"/>
          <w:szCs w:val="24"/>
          <w:lang w:bidi="ar"/>
        </w:rPr>
        <w:t>对本地模型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进行加密后发送至中心云服务器；</w:t>
      </w:r>
    </w:p>
    <w:p w:rsidR="00C532AE" w:rsidRDefault="00E41171">
      <w:pPr>
        <w:spacing w:line="360" w:lineRule="auto"/>
        <w:ind w:firstLineChars="200" w:firstLine="480"/>
        <w:rPr>
          <w:rFonts w:cs="宋体"/>
          <w:kern w:val="0"/>
          <w:sz w:val="24"/>
          <w:szCs w:val="24"/>
          <w:lang w:bidi="ar"/>
        </w:rPr>
      </w:pPr>
      <w:r>
        <w:rPr>
          <w:rFonts w:cs="宋体" w:hint="eastAsia"/>
          <w:kern w:val="0"/>
          <w:sz w:val="24"/>
          <w:szCs w:val="24"/>
          <w:lang w:bidi="ar"/>
        </w:rPr>
        <w:t>步骤</w:t>
      </w:r>
      <w:r>
        <w:rPr>
          <w:rFonts w:cs="宋体" w:hint="eastAsia"/>
          <w:kern w:val="0"/>
          <w:sz w:val="24"/>
          <w:szCs w:val="24"/>
          <w:lang w:bidi="ar"/>
        </w:rPr>
        <w:t>3</w:t>
      </w:r>
      <w:r>
        <w:rPr>
          <w:rFonts w:cs="宋体" w:hint="eastAsia"/>
          <w:kern w:val="0"/>
          <w:sz w:val="24"/>
          <w:szCs w:val="24"/>
          <w:lang w:bidi="ar"/>
        </w:rPr>
        <w:t>：中心云服务器将收到的本地模型</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cs="宋体" w:hint="eastAsia"/>
          <w:kern w:val="0"/>
          <w:sz w:val="24"/>
          <w:szCs w:val="24"/>
          <w:lang w:bidi="ar"/>
        </w:rPr>
        <w:t>进行聚合得到</w:t>
      </w:r>
      <w:r>
        <w:rPr>
          <w:rFonts w:cs="宋体" w:hint="eastAsia"/>
          <w:kern w:val="0"/>
          <w:sz w:val="24"/>
          <w:szCs w:val="24"/>
          <w:lang w:bidi="ar"/>
        </w:rPr>
        <w:t>t+1</w:t>
      </w:r>
      <w:r>
        <w:rPr>
          <w:rFonts w:cs="宋体" w:hint="eastAsia"/>
          <w:kern w:val="0"/>
          <w:sz w:val="24"/>
          <w:szCs w:val="24"/>
          <w:lang w:bidi="ar"/>
        </w:rPr>
        <w:t>时刻的全局模型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t+1</m:t>
            </m:r>
          </m:sup>
        </m:sSup>
      </m:oMath>
      <w:r>
        <w:rPr>
          <w:rFonts w:cs="宋体" w:hint="eastAsia"/>
          <w:kern w:val="0"/>
          <w:sz w:val="24"/>
          <w:szCs w:val="24"/>
          <w:lang w:bidi="ar"/>
        </w:rPr>
        <w:t>；</w:t>
      </w:r>
    </w:p>
    <w:p w:rsidR="00C532AE" w:rsidRDefault="00E41171">
      <w:pPr>
        <w:pStyle w:val="20"/>
        <w:adjustRightInd w:val="0"/>
        <w:snapToGrid w:val="0"/>
        <w:spacing w:line="360" w:lineRule="auto"/>
        <w:rPr>
          <w:rFonts w:ascii="Times New Roman" w:cs="宋体"/>
          <w:kern w:val="0"/>
          <w:sz w:val="24"/>
          <w:szCs w:val="24"/>
          <w:lang w:bidi="ar"/>
        </w:rPr>
      </w:pPr>
      <w:r>
        <w:rPr>
          <w:rFonts w:ascii="Times New Roman" w:cs="宋体" w:hint="eastAsia"/>
          <w:kern w:val="0"/>
          <w:sz w:val="24"/>
          <w:szCs w:val="24"/>
          <w:lang w:bidi="ar"/>
        </w:rPr>
        <w:t>步骤</w:t>
      </w:r>
      <w:r>
        <w:rPr>
          <w:rFonts w:cs="宋体" w:hint="eastAsia"/>
          <w:kern w:val="0"/>
          <w:sz w:val="24"/>
          <w:szCs w:val="24"/>
          <w:lang w:bidi="ar"/>
        </w:rPr>
        <w:t>4</w:t>
      </w:r>
      <w:r>
        <w:rPr>
          <w:rFonts w:ascii="Times New Roman" w:cs="宋体" w:hint="eastAsia"/>
          <w:kern w:val="0"/>
          <w:sz w:val="24"/>
          <w:szCs w:val="24"/>
          <w:lang w:bidi="ar"/>
        </w:rPr>
        <w:t>：重复上述</w:t>
      </w:r>
      <w:r>
        <w:rPr>
          <w:rFonts w:cs="宋体" w:hint="eastAsia"/>
          <w:kern w:val="0"/>
          <w:sz w:val="24"/>
          <w:szCs w:val="24"/>
          <w:lang w:bidi="ar"/>
        </w:rPr>
        <w:t>步骤</w:t>
      </w:r>
      <w:r>
        <w:rPr>
          <w:rFonts w:cs="宋体" w:hint="eastAsia"/>
          <w:kern w:val="0"/>
          <w:sz w:val="24"/>
          <w:szCs w:val="24"/>
          <w:lang w:bidi="ar"/>
        </w:rPr>
        <w:t>1-3</w:t>
      </w:r>
      <w:r>
        <w:rPr>
          <w:rFonts w:ascii="Times New Roman" w:cs="宋体" w:hint="eastAsia"/>
          <w:kern w:val="0"/>
          <w:sz w:val="24"/>
          <w:szCs w:val="24"/>
          <w:lang w:bidi="ar"/>
        </w:rPr>
        <w:t>，直到全局迭代结束，得到最终全局模型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m:t>
            </m:r>
          </m:sup>
        </m:sSup>
      </m:oMath>
      <w:r>
        <w:rPr>
          <w:rFonts w:cs="宋体" w:hint="eastAsia"/>
          <w:kern w:val="0"/>
          <w:sz w:val="24"/>
          <w:szCs w:val="24"/>
          <w:lang w:bidi="ar"/>
        </w:rPr>
        <w:t>。</w:t>
      </w:r>
    </w:p>
    <w:p w:rsidR="00C532AE" w:rsidRDefault="00E41171">
      <w:pPr>
        <w:pStyle w:val="20"/>
        <w:adjustRightInd w:val="0"/>
        <w:snapToGrid w:val="0"/>
        <w:spacing w:line="360" w:lineRule="auto"/>
        <w:rPr>
          <w:rFonts w:ascii="Times New Roman"/>
          <w:sz w:val="24"/>
          <w:szCs w:val="24"/>
        </w:rPr>
      </w:pPr>
      <w:r>
        <w:rPr>
          <w:rFonts w:ascii="Times New Roman" w:hint="eastAsia"/>
          <w:sz w:val="24"/>
          <w:szCs w:val="24"/>
        </w:rPr>
        <w:t>作为优选的技术方案，本实施例中，</w:t>
      </w:r>
      <w:r>
        <w:rPr>
          <w:rFonts w:hint="eastAsia"/>
          <w:bCs/>
          <w:sz w:val="24"/>
          <w:szCs w:val="24"/>
        </w:rPr>
        <w:t>步骤</w:t>
      </w:r>
      <w:r>
        <w:rPr>
          <w:rFonts w:hint="eastAsia"/>
          <w:bCs/>
          <w:sz w:val="24"/>
          <w:szCs w:val="24"/>
        </w:rPr>
        <w:t>2</w:t>
      </w:r>
      <w:r>
        <w:rPr>
          <w:rFonts w:ascii="Times New Roman" w:hint="eastAsia"/>
          <w:bCs/>
          <w:sz w:val="24"/>
          <w:szCs w:val="24"/>
          <w:lang w:val="zh-CN"/>
        </w:rPr>
        <w:t>用于训练的</w:t>
      </w:r>
      <w:r>
        <w:rPr>
          <w:rFonts w:ascii="Times New Roman" w:cs="宋体" w:hint="eastAsia"/>
          <w:kern w:val="0"/>
          <w:sz w:val="24"/>
          <w:szCs w:val="24"/>
          <w:lang w:bidi="ar"/>
        </w:rPr>
        <w:t>本地数据集</w:t>
      </w:r>
      <w:r>
        <w:rPr>
          <w:rFonts w:ascii="Times New Roman" w:hint="eastAsia"/>
          <w:bCs/>
          <w:sz w:val="24"/>
          <w:szCs w:val="24"/>
          <w:lang w:val="zh-CN"/>
        </w:rPr>
        <w:t>是由</w:t>
      </w:r>
      <w:r>
        <w:rPr>
          <w:rFonts w:cs="宋体" w:hint="eastAsia"/>
          <w:kern w:val="0"/>
          <w:sz w:val="24"/>
          <w:szCs w:val="24"/>
          <w:lang w:bidi="ar"/>
        </w:rPr>
        <w:t>车辆设备</w:t>
      </w:r>
      <w:proofErr w:type="spellStart"/>
      <w:r>
        <w:rPr>
          <w:rFonts w:cs="宋体" w:hint="eastAsia"/>
          <w:kern w:val="0"/>
          <w:sz w:val="24"/>
          <w:szCs w:val="24"/>
          <w:lang w:bidi="ar"/>
        </w:rPr>
        <w:t>i</w:t>
      </w:r>
      <w:proofErr w:type="spellEnd"/>
      <w:r>
        <w:rPr>
          <w:rFonts w:ascii="Times New Roman" w:hint="eastAsia"/>
          <w:bCs/>
          <w:sz w:val="24"/>
          <w:szCs w:val="24"/>
          <w:lang w:val="zh-CN"/>
        </w:rPr>
        <w:t>通过信息采集生成的；为降低回程链路的传输压力，</w:t>
      </w:r>
      <w:r>
        <w:rPr>
          <w:rFonts w:cs="宋体" w:hint="eastAsia"/>
          <w:kern w:val="0"/>
          <w:sz w:val="24"/>
          <w:szCs w:val="24"/>
          <w:lang w:bidi="ar"/>
        </w:rPr>
        <w:t>车辆设备</w:t>
      </w:r>
      <w:proofErr w:type="spellStart"/>
      <w:r>
        <w:rPr>
          <w:rFonts w:cs="宋体" w:hint="eastAsia"/>
          <w:kern w:val="0"/>
          <w:sz w:val="24"/>
          <w:szCs w:val="24"/>
          <w:lang w:bidi="ar"/>
        </w:rPr>
        <w:t>i</w:t>
      </w:r>
      <w:proofErr w:type="spellEnd"/>
      <w:r>
        <w:rPr>
          <w:rFonts w:ascii="Times New Roman" w:hint="eastAsia"/>
          <w:bCs/>
          <w:sz w:val="24"/>
          <w:szCs w:val="24"/>
          <w:lang w:val="zh-CN"/>
        </w:rPr>
        <w:t>只和边缘云服务器</w:t>
      </w:r>
      <w:r>
        <w:rPr>
          <w:rFonts w:ascii="Times New Roman" w:hint="eastAsia"/>
          <w:bCs/>
          <w:sz w:val="24"/>
          <w:szCs w:val="24"/>
          <w:lang w:val="zh-CN"/>
        </w:rPr>
        <w:t>j</w:t>
      </w:r>
      <w:r>
        <w:rPr>
          <w:rFonts w:ascii="Times New Roman" w:hint="eastAsia"/>
          <w:bCs/>
          <w:sz w:val="24"/>
          <w:szCs w:val="24"/>
          <w:lang w:val="zh-CN"/>
        </w:rPr>
        <w:t>进行通信，而边缘云服务器</w:t>
      </w:r>
      <w:r>
        <w:rPr>
          <w:rFonts w:ascii="Times New Roman" w:hint="eastAsia"/>
          <w:bCs/>
          <w:sz w:val="24"/>
          <w:szCs w:val="24"/>
          <w:lang w:val="zh-CN"/>
        </w:rPr>
        <w:t>j</w:t>
      </w:r>
      <w:r>
        <w:rPr>
          <w:rFonts w:ascii="Times New Roman" w:hint="eastAsia"/>
          <w:bCs/>
          <w:sz w:val="24"/>
          <w:szCs w:val="24"/>
          <w:lang w:val="zh-CN"/>
        </w:rPr>
        <w:t>既可以和</w:t>
      </w:r>
      <w:r>
        <w:rPr>
          <w:rFonts w:cs="宋体" w:hint="eastAsia"/>
          <w:kern w:val="0"/>
          <w:sz w:val="24"/>
          <w:szCs w:val="24"/>
          <w:lang w:bidi="ar"/>
        </w:rPr>
        <w:t>车辆设备</w:t>
      </w:r>
      <w:proofErr w:type="spellStart"/>
      <w:r>
        <w:rPr>
          <w:rFonts w:cs="宋体" w:hint="eastAsia"/>
          <w:kern w:val="0"/>
          <w:sz w:val="24"/>
          <w:szCs w:val="24"/>
          <w:lang w:bidi="ar"/>
        </w:rPr>
        <w:t>i</w:t>
      </w:r>
      <w:proofErr w:type="spellEnd"/>
      <w:r>
        <w:rPr>
          <w:rFonts w:ascii="Times New Roman" w:hint="eastAsia"/>
          <w:bCs/>
          <w:sz w:val="24"/>
          <w:szCs w:val="24"/>
          <w:lang w:val="zh-CN"/>
        </w:rPr>
        <w:t>进行通信，也可以和云服务器进行通信。</w:t>
      </w:r>
    </w:p>
    <w:p w:rsidR="00C532AE" w:rsidRDefault="00E41171">
      <w:pPr>
        <w:spacing w:line="360" w:lineRule="auto"/>
        <w:ind w:firstLineChars="200" w:firstLine="480"/>
        <w:rPr>
          <w:bCs/>
          <w:sz w:val="24"/>
          <w:szCs w:val="24"/>
        </w:rPr>
      </w:pPr>
      <w:r>
        <w:rPr>
          <w:rFonts w:hint="eastAsia"/>
          <w:sz w:val="24"/>
          <w:szCs w:val="24"/>
        </w:rPr>
        <w:t>作为优选的技术方案，本实施例中，</w:t>
      </w:r>
      <w:r>
        <w:rPr>
          <w:rFonts w:hint="eastAsia"/>
          <w:bCs/>
          <w:sz w:val="24"/>
          <w:szCs w:val="24"/>
        </w:rPr>
        <w:t>步骤</w:t>
      </w:r>
      <w:r>
        <w:rPr>
          <w:rFonts w:hint="eastAsia"/>
          <w:bCs/>
          <w:sz w:val="24"/>
          <w:szCs w:val="24"/>
        </w:rPr>
        <w:t>2</w:t>
      </w:r>
      <w:r>
        <w:rPr>
          <w:rFonts w:hint="eastAsia"/>
          <w:bCs/>
          <w:sz w:val="24"/>
          <w:szCs w:val="24"/>
        </w:rPr>
        <w:t>所</w:t>
      </w:r>
      <w:proofErr w:type="gramStart"/>
      <w:r>
        <w:rPr>
          <w:rFonts w:hint="eastAsia"/>
          <w:bCs/>
          <w:sz w:val="24"/>
          <w:szCs w:val="24"/>
        </w:rPr>
        <w:t>述</w:t>
      </w:r>
      <w:r>
        <w:rPr>
          <w:rFonts w:cs="宋体" w:hint="eastAsia"/>
          <w:kern w:val="0"/>
          <w:sz w:val="24"/>
          <w:szCs w:val="24"/>
          <w:lang w:bidi="ar"/>
        </w:rPr>
        <w:t>车辆</w:t>
      </w:r>
      <w:proofErr w:type="gramEnd"/>
      <w:r>
        <w:rPr>
          <w:rFonts w:cs="宋体" w:hint="eastAsia"/>
          <w:kern w:val="0"/>
          <w:sz w:val="24"/>
          <w:szCs w:val="24"/>
          <w:lang w:bidi="ar"/>
        </w:rPr>
        <w:t>设备</w:t>
      </w:r>
      <w:proofErr w:type="spellStart"/>
      <w:r>
        <w:rPr>
          <w:rFonts w:cs="宋体" w:hint="eastAsia"/>
          <w:kern w:val="0"/>
          <w:sz w:val="24"/>
          <w:szCs w:val="24"/>
          <w:lang w:bidi="ar"/>
        </w:rPr>
        <w:t>i</w:t>
      </w:r>
      <w:proofErr w:type="spellEnd"/>
      <w:r>
        <w:rPr>
          <w:rFonts w:cs="宋体" w:hint="eastAsia"/>
          <w:kern w:val="0"/>
          <w:sz w:val="24"/>
          <w:szCs w:val="24"/>
          <w:lang w:bidi="ar"/>
        </w:rPr>
        <w:t>用本地数据集训练本地模型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Ansi="Cambria Math" w:cs="宋体" w:hint="eastAsia"/>
          <w:kern w:val="0"/>
          <w:sz w:val="24"/>
          <w:szCs w:val="24"/>
          <w:lang w:bidi="ar"/>
        </w:rPr>
        <w:t>，包括：</w:t>
      </w:r>
    </w:p>
    <w:p w:rsidR="00C532AE" w:rsidRDefault="00E41171">
      <w:pPr>
        <w:spacing w:line="360" w:lineRule="auto"/>
        <w:ind w:firstLineChars="200" w:firstLine="480"/>
        <w:rPr>
          <w:bCs/>
          <w:sz w:val="24"/>
          <w:szCs w:val="24"/>
          <w:lang w:val="zh-CN"/>
        </w:rPr>
      </w:pPr>
      <w:r>
        <w:rPr>
          <w:rFonts w:hint="eastAsia"/>
          <w:bCs/>
          <w:sz w:val="24"/>
          <w:szCs w:val="24"/>
          <w:lang w:val="zh-CN"/>
        </w:rPr>
        <w:t>假设目前</w:t>
      </w:r>
      <w:r>
        <w:rPr>
          <w:rFonts w:hint="eastAsia"/>
          <w:bCs/>
          <w:sz w:val="24"/>
          <w:szCs w:val="24"/>
        </w:rPr>
        <w:t>进行</w:t>
      </w:r>
      <w:r>
        <w:rPr>
          <w:rFonts w:hint="eastAsia"/>
          <w:bCs/>
          <w:sz w:val="24"/>
          <w:szCs w:val="24"/>
          <w:lang w:val="zh-CN"/>
        </w:rPr>
        <w:t>多分类任务，初始化全局模型</w:t>
      </w:r>
      <m:oMath>
        <m:sSup>
          <m:sSupPr>
            <m:ctrlPr>
              <w:rPr>
                <w:rFonts w:ascii="Cambria Math" w:hAnsi="Cambria Math" w:hint="eastAsia"/>
                <w:bCs/>
                <w:sz w:val="24"/>
                <w:szCs w:val="24"/>
                <w:lang w:val="zh-CN"/>
              </w:rPr>
            </m:ctrlPr>
          </m:sSupPr>
          <m:e>
            <m:r>
              <m:rPr>
                <m:sty m:val="p"/>
              </m:rPr>
              <w:rPr>
                <w:rFonts w:ascii="Cambria Math" w:hAnsi="Cambria Math" w:hint="eastAsia"/>
                <w:sz w:val="24"/>
                <w:szCs w:val="24"/>
                <w:lang w:val="zh-CN"/>
              </w:rPr>
              <m:t>ω</m:t>
            </m:r>
          </m:e>
          <m:sup>
            <m:r>
              <m:rPr>
                <m:sty m:val="p"/>
              </m:rPr>
              <w:rPr>
                <w:rFonts w:ascii="Cambria Math" w:hAnsi="Cambria Math" w:hint="eastAsia"/>
                <w:sz w:val="24"/>
                <w:szCs w:val="24"/>
                <w:lang w:val="zh-CN"/>
              </w:rPr>
              <m:t>0</m:t>
            </m:r>
          </m:sup>
        </m:sSup>
      </m:oMath>
      <w:r>
        <w:rPr>
          <w:rFonts w:hint="eastAsia"/>
          <w:bCs/>
          <w:sz w:val="24"/>
          <w:szCs w:val="24"/>
          <w:lang w:val="zh-CN"/>
        </w:rPr>
        <w:t>、车辆设备</w:t>
      </w:r>
      <w:r>
        <w:rPr>
          <w:rFonts w:hint="eastAsia"/>
          <w:bCs/>
          <w:sz w:val="24"/>
          <w:szCs w:val="24"/>
          <w:lang w:val="zh-CN"/>
        </w:rPr>
        <w:t>i</w:t>
      </w:r>
      <w:r>
        <w:rPr>
          <w:rFonts w:hint="eastAsia"/>
          <w:bCs/>
          <w:sz w:val="24"/>
          <w:szCs w:val="24"/>
          <w:lang w:val="zh-CN"/>
        </w:rPr>
        <w:t>学习率η、本地训练轮次</w:t>
      </w:r>
      <w:r>
        <w:rPr>
          <w:rFonts w:hint="eastAsia"/>
          <w:bCs/>
          <w:sz w:val="24"/>
          <w:szCs w:val="24"/>
        </w:rPr>
        <w:t>k</w:t>
      </w:r>
      <w:r>
        <w:rPr>
          <w:rFonts w:hint="eastAsia"/>
          <w:bCs/>
          <w:sz w:val="24"/>
          <w:szCs w:val="24"/>
          <w:lang w:val="zh-CN"/>
        </w:rPr>
        <w:t>（实际应用时可以根据车辆设备</w:t>
      </w:r>
      <w:r>
        <w:rPr>
          <w:rFonts w:hint="eastAsia"/>
          <w:bCs/>
          <w:sz w:val="24"/>
          <w:szCs w:val="24"/>
          <w:lang w:val="zh-CN"/>
        </w:rPr>
        <w:t>i</w:t>
      </w:r>
      <w:r>
        <w:rPr>
          <w:rFonts w:hint="eastAsia"/>
          <w:bCs/>
          <w:sz w:val="24"/>
          <w:szCs w:val="24"/>
          <w:lang w:val="zh-CN"/>
        </w:rPr>
        <w:t>情况调整来得到更好的效果）、全局迭代轮次</w:t>
      </w:r>
      <w:r>
        <w:rPr>
          <w:rFonts w:hint="eastAsia"/>
          <w:bCs/>
          <w:sz w:val="24"/>
          <w:szCs w:val="24"/>
          <w:lang w:val="zh-CN"/>
        </w:rPr>
        <w:t>T</w:t>
      </w:r>
      <w:r>
        <w:rPr>
          <w:rFonts w:hint="eastAsia"/>
          <w:bCs/>
          <w:sz w:val="24"/>
          <w:szCs w:val="24"/>
          <w:lang w:val="zh-CN"/>
        </w:rPr>
        <w:t>；</w:t>
      </w:r>
    </w:p>
    <w:p w:rsidR="00C532AE" w:rsidRDefault="00E41171">
      <w:pPr>
        <w:spacing w:line="360" w:lineRule="auto"/>
        <w:ind w:firstLineChars="200" w:firstLine="480"/>
        <w:rPr>
          <w:bCs/>
          <w:sz w:val="24"/>
          <w:szCs w:val="24"/>
          <w:lang w:val="zh-CN"/>
        </w:rPr>
      </w:pPr>
      <w:r>
        <w:rPr>
          <w:rFonts w:hint="eastAsia"/>
          <w:bCs/>
          <w:sz w:val="24"/>
          <w:szCs w:val="24"/>
          <w:lang w:val="zh-CN"/>
        </w:rPr>
        <w:t>车辆设备</w:t>
      </w:r>
      <w:r>
        <w:rPr>
          <w:rFonts w:hint="eastAsia"/>
          <w:bCs/>
          <w:sz w:val="24"/>
          <w:szCs w:val="24"/>
          <w:lang w:val="zh-CN"/>
        </w:rPr>
        <w:t>i</w:t>
      </w:r>
      <w:r>
        <w:rPr>
          <w:rFonts w:hint="eastAsia"/>
          <w:bCs/>
          <w:sz w:val="24"/>
          <w:szCs w:val="24"/>
          <w:lang w:val="zh-CN"/>
        </w:rPr>
        <w:t>收到初始</w:t>
      </w:r>
      <w:r>
        <w:rPr>
          <w:rFonts w:hint="eastAsia"/>
          <w:bCs/>
          <w:sz w:val="24"/>
          <w:szCs w:val="24"/>
        </w:rPr>
        <w:t>化的</w:t>
      </w:r>
      <w:r>
        <w:rPr>
          <w:rFonts w:hint="eastAsia"/>
          <w:bCs/>
          <w:sz w:val="24"/>
          <w:szCs w:val="24"/>
          <w:lang w:val="zh-CN"/>
        </w:rPr>
        <w:t>全局模型</w:t>
      </w:r>
      <m:oMath>
        <m:sSup>
          <m:sSupPr>
            <m:ctrlPr>
              <w:rPr>
                <w:rFonts w:ascii="Cambria Math" w:hAnsi="Cambria Math" w:hint="eastAsia"/>
                <w:bCs/>
                <w:sz w:val="24"/>
                <w:szCs w:val="24"/>
                <w:lang w:val="zh-CN"/>
              </w:rPr>
            </m:ctrlPr>
          </m:sSupPr>
          <m:e>
            <m:r>
              <m:rPr>
                <m:sty m:val="p"/>
              </m:rPr>
              <w:rPr>
                <w:rFonts w:ascii="Cambria Math" w:hAnsi="Cambria Math" w:hint="eastAsia"/>
                <w:sz w:val="24"/>
                <w:szCs w:val="24"/>
                <w:lang w:val="zh-CN"/>
              </w:rPr>
              <m:t>ω</m:t>
            </m:r>
          </m:e>
          <m:sup>
            <m:r>
              <m:rPr>
                <m:sty m:val="p"/>
              </m:rPr>
              <w:rPr>
                <w:rFonts w:ascii="Cambria Math" w:hAnsi="Cambria Math" w:hint="eastAsia"/>
                <w:sz w:val="24"/>
                <w:szCs w:val="24"/>
                <w:lang w:val="zh-CN"/>
              </w:rPr>
              <m:t>0</m:t>
            </m:r>
          </m:sup>
        </m:sSup>
      </m:oMath>
      <w:r>
        <w:rPr>
          <w:rFonts w:hint="eastAsia"/>
          <w:bCs/>
          <w:sz w:val="24"/>
          <w:szCs w:val="24"/>
          <w:lang w:val="zh-CN"/>
        </w:rPr>
        <w:t>后，通过本地数据集</w:t>
      </w:r>
      <m:oMath>
        <m:r>
          <m:rPr>
            <m:sty m:val="p"/>
          </m:rPr>
          <w:rPr>
            <w:rFonts w:ascii="Cambria Math" w:hAnsi="Cambria Math" w:hint="eastAsia"/>
            <w:sz w:val="24"/>
            <w:szCs w:val="24"/>
            <w:lang w:val="zh-CN"/>
          </w:rPr>
          <m:t>(</m:t>
        </m:r>
        <m:sSub>
          <m:sSubPr>
            <m:ctrlPr>
              <w:rPr>
                <w:rFonts w:ascii="Cambria Math" w:hAnsi="Cambria Math" w:hint="eastAsia"/>
                <w:bCs/>
                <w:sz w:val="24"/>
                <w:szCs w:val="24"/>
                <w:lang w:val="zh-CN"/>
              </w:rPr>
            </m:ctrlPr>
          </m:sSubPr>
          <m:e>
            <m:r>
              <m:rPr>
                <m:sty m:val="p"/>
              </m:rPr>
              <w:rPr>
                <w:rFonts w:ascii="Cambria Math" w:hAnsi="Cambria Math" w:hint="eastAsia"/>
                <w:sz w:val="24"/>
                <w:szCs w:val="24"/>
                <w:lang w:val="zh-CN"/>
              </w:rPr>
              <m:t>x</m:t>
            </m:r>
          </m:e>
          <m:sub>
            <m:r>
              <m:rPr>
                <m:sty m:val="p"/>
              </m:rPr>
              <w:rPr>
                <w:rFonts w:ascii="Cambria Math" w:hAnsi="Cambria Math" w:hint="eastAsia"/>
                <w:sz w:val="24"/>
                <w:szCs w:val="24"/>
                <w:lang w:val="zh-CN"/>
              </w:rPr>
              <m:t>i</m:t>
            </m:r>
          </m:sub>
        </m:sSub>
        <m:r>
          <m:rPr>
            <m:sty m:val="p"/>
          </m:rPr>
          <w:rPr>
            <w:rFonts w:ascii="Cambria Math" w:hAnsi="Cambria Math" w:hint="eastAsia"/>
            <w:sz w:val="24"/>
            <w:szCs w:val="24"/>
            <w:lang w:val="zh-CN"/>
          </w:rPr>
          <m:t>,</m:t>
        </m:r>
        <m:sSub>
          <m:sSubPr>
            <m:ctrlPr>
              <w:rPr>
                <w:rFonts w:ascii="Cambria Math" w:hAnsi="Cambria Math" w:hint="eastAsia"/>
                <w:bCs/>
                <w:sz w:val="24"/>
                <w:szCs w:val="24"/>
                <w:lang w:val="zh-CN"/>
              </w:rPr>
            </m:ctrlPr>
          </m:sSubPr>
          <m:e>
            <m:r>
              <m:rPr>
                <m:sty m:val="p"/>
              </m:rPr>
              <w:rPr>
                <w:rFonts w:ascii="Cambria Math" w:hAnsi="Cambria Math" w:hint="eastAsia"/>
                <w:sz w:val="24"/>
                <w:szCs w:val="24"/>
                <w:lang w:val="zh-CN"/>
              </w:rPr>
              <m:t>y</m:t>
            </m:r>
          </m:e>
          <m:sub>
            <m:r>
              <m:rPr>
                <m:sty m:val="p"/>
              </m:rPr>
              <w:rPr>
                <w:rFonts w:ascii="Cambria Math" w:hAnsi="Cambria Math" w:hint="eastAsia"/>
                <w:sz w:val="24"/>
                <w:szCs w:val="24"/>
                <w:lang w:val="zh-CN"/>
              </w:rPr>
              <m:t>i</m:t>
            </m:r>
          </m:sub>
        </m:sSub>
        <m:r>
          <m:rPr>
            <m:sty m:val="p"/>
          </m:rPr>
          <w:rPr>
            <w:rFonts w:ascii="Cambria Math" w:hAnsi="Cambria Math" w:hint="eastAsia"/>
            <w:sz w:val="24"/>
            <w:szCs w:val="24"/>
            <w:lang w:val="zh-CN"/>
          </w:rPr>
          <m:t>)</m:t>
        </m:r>
      </m:oMath>
      <w:r>
        <w:rPr>
          <w:rFonts w:hint="eastAsia"/>
          <w:bCs/>
          <w:sz w:val="24"/>
          <w:szCs w:val="24"/>
          <w:lang w:val="zh-CN"/>
        </w:rPr>
        <w:t>训练得到</w:t>
      </w:r>
      <w:r>
        <w:rPr>
          <w:rFonts w:cs="宋体" w:hint="eastAsia"/>
          <w:kern w:val="0"/>
          <w:sz w:val="24"/>
          <w:szCs w:val="24"/>
          <w:lang w:bidi="ar"/>
        </w:rPr>
        <w:t>t+1</w:t>
      </w:r>
      <w:r>
        <w:rPr>
          <w:rFonts w:cs="宋体" w:hint="eastAsia"/>
          <w:kern w:val="0"/>
          <w:sz w:val="24"/>
          <w:szCs w:val="24"/>
          <w:lang w:bidi="ar"/>
        </w:rPr>
        <w:t>时刻的本地模型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hint="eastAsia"/>
          <w:bCs/>
          <w:sz w:val="24"/>
          <w:szCs w:val="24"/>
          <w:lang w:val="zh-CN"/>
        </w:rPr>
        <w:t>，即</w:t>
      </w:r>
      <w:r>
        <w:rPr>
          <w:rFonts w:hint="eastAsia"/>
          <w:bCs/>
          <w:sz w:val="24"/>
          <w:szCs w:val="24"/>
          <w:lang w:val="zh-CN"/>
        </w:rPr>
        <w:object w:dxaOrig="2580" w:dyaOrig="380">
          <v:shape id="_x0000_i1108" type="#_x0000_t75" style="width:129pt;height:19pt" o:ole="">
            <v:imagedata r:id="rId8" o:title=""/>
          </v:shape>
          <o:OLEObject Type="Embed" ProgID="Equation.3" ShapeID="_x0000_i1108" DrawAspect="Content" ObjectID="_1786878746" r:id="rId128"/>
        </w:object>
      </w:r>
      <w:r>
        <w:rPr>
          <w:rFonts w:hint="eastAsia"/>
          <w:bCs/>
          <w:sz w:val="24"/>
          <w:szCs w:val="24"/>
          <w:lang w:val="zh-CN"/>
        </w:rPr>
        <w:t>；</w:t>
      </w:r>
    </w:p>
    <w:p w:rsidR="00C532AE" w:rsidRDefault="00E41171">
      <w:pPr>
        <w:spacing w:line="360" w:lineRule="auto"/>
        <w:ind w:firstLineChars="200" w:firstLine="480"/>
        <w:rPr>
          <w:bCs/>
          <w:sz w:val="24"/>
          <w:szCs w:val="24"/>
          <w:lang w:val="zh-CN"/>
        </w:rPr>
      </w:pPr>
      <w:r>
        <w:rPr>
          <w:rFonts w:hint="eastAsia"/>
          <w:bCs/>
          <w:sz w:val="24"/>
          <w:szCs w:val="24"/>
          <w:lang w:val="zh-CN"/>
        </w:rPr>
        <w:t>以边缘云服务器</w:t>
      </w:r>
      <w:r>
        <w:rPr>
          <w:rFonts w:hint="eastAsia"/>
          <w:bCs/>
          <w:sz w:val="24"/>
          <w:szCs w:val="24"/>
          <w:lang w:val="zh-CN"/>
        </w:rPr>
        <w:t>j</w:t>
      </w:r>
      <w:r>
        <w:rPr>
          <w:rFonts w:hint="eastAsia"/>
          <w:bCs/>
          <w:sz w:val="24"/>
          <w:szCs w:val="24"/>
          <w:lang w:val="zh-CN"/>
        </w:rPr>
        <w:t>举例，得到</w:t>
      </w:r>
      <w:r>
        <w:rPr>
          <w:rFonts w:hint="eastAsia"/>
          <w:bCs/>
          <w:sz w:val="24"/>
          <w:szCs w:val="24"/>
          <w:lang w:val="zh-CN"/>
        </w:rPr>
        <w:t>{</w:t>
      </w:r>
      <m:oMath>
        <m:sSubSup>
          <m:sSubSupPr>
            <m:ctrlPr>
              <w:rPr>
                <w:rFonts w:ascii="Cambria Math" w:hAnsi="Cambria Math" w:hint="eastAsia"/>
                <w:bCs/>
                <w:sz w:val="24"/>
                <w:szCs w:val="24"/>
                <w:lang w:val="zh-CN"/>
              </w:rPr>
            </m:ctrlPr>
          </m:sSubSupPr>
          <m:e>
            <m:r>
              <m:rPr>
                <m:sty m:val="p"/>
              </m:rPr>
              <w:rPr>
                <w:rFonts w:ascii="Cambria Math" w:hAnsi="Cambria Math" w:hint="eastAsia"/>
                <w:sz w:val="24"/>
                <w:szCs w:val="24"/>
                <w:lang w:val="zh-CN"/>
              </w:rPr>
              <m:t>ω</m:t>
            </m:r>
          </m:e>
          <m:sub>
            <m:r>
              <m:rPr>
                <m:sty m:val="p"/>
              </m:rPr>
              <w:rPr>
                <w:rFonts w:ascii="Cambria Math" w:hAnsi="Cambria Math" w:hint="eastAsia"/>
                <w:sz w:val="24"/>
                <w:szCs w:val="24"/>
                <w:lang w:val="zh-CN"/>
              </w:rPr>
              <m:t>1</m:t>
            </m:r>
          </m:sub>
          <m:sup>
            <m:r>
              <m:rPr>
                <m:sty m:val="p"/>
              </m:rPr>
              <w:rPr>
                <w:rFonts w:ascii="Cambria Math" w:hAnsi="Cambria Math" w:hint="eastAsia"/>
                <w:sz w:val="24"/>
                <w:szCs w:val="24"/>
                <w:lang w:val="zh-CN"/>
              </w:rPr>
              <m:t>t+1</m:t>
            </m:r>
          </m:sup>
        </m:sSubSup>
        <m:sSubSup>
          <m:sSubSupPr>
            <m:ctrlPr>
              <w:rPr>
                <w:rFonts w:ascii="Cambria Math" w:hAnsi="Cambria Math" w:hint="eastAsia"/>
                <w:bCs/>
                <w:sz w:val="24"/>
                <w:szCs w:val="24"/>
                <w:lang w:val="zh-CN"/>
              </w:rPr>
            </m:ctrlPr>
          </m:sSubSupPr>
          <m:e>
            <m:r>
              <m:rPr>
                <m:sty m:val="p"/>
              </m:rPr>
              <w:rPr>
                <w:rFonts w:ascii="Cambria Math" w:hAnsi="Cambria Math" w:hint="eastAsia"/>
                <w:sz w:val="24"/>
                <w:szCs w:val="24"/>
                <w:lang w:val="zh-CN"/>
              </w:rPr>
              <m:t>,</m:t>
            </m:r>
            <m:r>
              <m:rPr>
                <m:sty m:val="p"/>
              </m:rPr>
              <w:rPr>
                <w:rFonts w:ascii="Cambria Math" w:hAnsi="Cambria Math" w:hint="eastAsia"/>
                <w:sz w:val="24"/>
                <w:szCs w:val="24"/>
                <w:lang w:val="zh-CN"/>
              </w:rPr>
              <m:t>ω</m:t>
            </m:r>
          </m:e>
          <m:sub>
            <m:r>
              <m:rPr>
                <m:sty m:val="p"/>
              </m:rPr>
              <w:rPr>
                <w:rFonts w:ascii="Cambria Math" w:hAnsi="Cambria Math" w:hint="eastAsia"/>
                <w:sz w:val="24"/>
                <w:szCs w:val="24"/>
                <w:lang w:val="zh-CN"/>
              </w:rPr>
              <m:t>2</m:t>
            </m:r>
          </m:sub>
          <m:sup>
            <m:r>
              <m:rPr>
                <m:sty m:val="p"/>
              </m:rPr>
              <w:rPr>
                <w:rFonts w:ascii="Cambria Math" w:hAnsi="Cambria Math" w:hint="eastAsia"/>
                <w:sz w:val="24"/>
                <w:szCs w:val="24"/>
                <w:lang w:val="zh-CN"/>
              </w:rPr>
              <m:t>t+1</m:t>
            </m:r>
          </m:sup>
        </m:sSubSup>
        <m:r>
          <m:rPr>
            <m:sty m:val="p"/>
          </m:rPr>
          <w:rPr>
            <w:rFonts w:ascii="Cambria Math" w:hAnsi="Cambria Math" w:hint="eastAsia"/>
            <w:sz w:val="24"/>
            <w:szCs w:val="24"/>
            <w:lang w:val="zh-CN"/>
          </w:rPr>
          <m:t>,</m:t>
        </m:r>
        <m:sSubSup>
          <m:sSubSupPr>
            <m:ctrlPr>
              <w:rPr>
                <w:rFonts w:ascii="Cambria Math" w:hAnsi="Cambria Math" w:hint="eastAsia"/>
                <w:bCs/>
                <w:sz w:val="24"/>
                <w:szCs w:val="24"/>
                <w:lang w:val="zh-CN"/>
              </w:rPr>
            </m:ctrlPr>
          </m:sSubSupPr>
          <m:e>
            <m:r>
              <m:rPr>
                <m:sty m:val="p"/>
              </m:rPr>
              <w:rPr>
                <w:rFonts w:ascii="Cambria Math" w:hAnsi="Cambria Math" w:hint="eastAsia"/>
                <w:sz w:val="24"/>
                <w:szCs w:val="24"/>
                <w:lang w:val="zh-CN"/>
              </w:rPr>
              <m:t>ω</m:t>
            </m:r>
          </m:e>
          <m:sub>
            <m:r>
              <m:rPr>
                <m:sty m:val="p"/>
              </m:rPr>
              <w:rPr>
                <w:rFonts w:ascii="Cambria Math" w:hAnsi="Cambria Math" w:hint="eastAsia"/>
                <w:sz w:val="24"/>
                <w:szCs w:val="24"/>
                <w:lang w:val="zh-CN"/>
              </w:rPr>
              <m:t>3</m:t>
            </m:r>
          </m:sub>
          <m:sup>
            <m:r>
              <m:rPr>
                <m:sty m:val="p"/>
              </m:rPr>
              <w:rPr>
                <w:rFonts w:ascii="Cambria Math" w:hAnsi="Cambria Math" w:hint="eastAsia"/>
                <w:sz w:val="24"/>
                <w:szCs w:val="24"/>
                <w:lang w:val="zh-CN"/>
              </w:rPr>
              <m:t>t+1</m:t>
            </m:r>
          </m:sup>
        </m:sSubSup>
        <m:r>
          <m:rPr>
            <m:sty m:val="p"/>
          </m:rPr>
          <w:rPr>
            <w:rFonts w:ascii="Cambria Math" w:hAnsi="Cambria Math" w:hint="eastAsia"/>
            <w:sz w:val="24"/>
            <w:szCs w:val="24"/>
            <w:lang w:val="zh-CN"/>
          </w:rPr>
          <m:t>,...</m:t>
        </m:r>
        <m:sSubSup>
          <m:sSubSupPr>
            <m:ctrlPr>
              <w:rPr>
                <w:rFonts w:ascii="Cambria Math" w:hAnsi="Cambria Math" w:hint="eastAsia"/>
                <w:bCs/>
                <w:sz w:val="24"/>
                <w:szCs w:val="24"/>
                <w:lang w:val="zh-CN"/>
              </w:rPr>
            </m:ctrlPr>
          </m:sSubSupPr>
          <m:e>
            <m:r>
              <m:rPr>
                <m:sty m:val="p"/>
              </m:rPr>
              <w:rPr>
                <w:rFonts w:ascii="Cambria Math" w:hAnsi="Cambria Math" w:hint="eastAsia"/>
                <w:sz w:val="24"/>
                <w:szCs w:val="24"/>
                <w:lang w:val="zh-CN"/>
              </w:rPr>
              <m:t>ω</m:t>
            </m:r>
          </m:e>
          <m:sub>
            <m:r>
              <m:rPr>
                <m:sty m:val="p"/>
              </m:rPr>
              <w:rPr>
                <w:rFonts w:ascii="Cambria Math" w:hAnsi="Cambria Math" w:hint="eastAsia"/>
                <w:sz w:val="24"/>
                <w:szCs w:val="24"/>
                <w:lang w:val="zh-CN"/>
              </w:rPr>
              <m:t>i</m:t>
            </m:r>
          </m:sub>
          <m:sup>
            <m:r>
              <m:rPr>
                <m:sty m:val="p"/>
              </m:rPr>
              <w:rPr>
                <w:rFonts w:ascii="Cambria Math" w:hAnsi="Cambria Math" w:hint="eastAsia"/>
                <w:sz w:val="24"/>
                <w:szCs w:val="24"/>
                <w:lang w:val="zh-CN"/>
              </w:rPr>
              <m:t>t+1</m:t>
            </m:r>
          </m:sup>
        </m:sSubSup>
      </m:oMath>
      <w:r>
        <w:rPr>
          <w:rFonts w:hint="eastAsia"/>
          <w:bCs/>
          <w:sz w:val="24"/>
          <w:szCs w:val="24"/>
          <w:lang w:val="zh-CN"/>
        </w:rPr>
        <w:t>}</w:t>
      </w:r>
      <w:r>
        <w:rPr>
          <w:rFonts w:hint="eastAsia"/>
          <w:bCs/>
          <w:sz w:val="24"/>
          <w:szCs w:val="24"/>
          <w:lang w:val="zh-CN"/>
        </w:rPr>
        <w:t>后开始计算其的贡献度和历史行为；</w:t>
      </w:r>
    </w:p>
    <w:p w:rsidR="00C532AE" w:rsidRDefault="00E41171">
      <w:pPr>
        <w:spacing w:line="360" w:lineRule="auto"/>
        <w:ind w:firstLineChars="200" w:firstLine="480"/>
        <w:rPr>
          <w:bCs/>
          <w:sz w:val="24"/>
          <w:szCs w:val="24"/>
          <w:lang w:val="zh-CN"/>
        </w:rPr>
      </w:pPr>
      <w:r>
        <w:rPr>
          <w:rFonts w:hint="eastAsia"/>
          <w:bCs/>
          <w:sz w:val="24"/>
          <w:szCs w:val="24"/>
          <w:lang w:val="zh-CN"/>
        </w:rPr>
        <w:t>边缘云服务器</w:t>
      </w:r>
      <w:r>
        <w:rPr>
          <w:rFonts w:hint="eastAsia"/>
          <w:bCs/>
          <w:sz w:val="24"/>
          <w:szCs w:val="24"/>
          <w:lang w:val="zh-CN"/>
        </w:rPr>
        <w:t>j</w:t>
      </w:r>
      <w:r>
        <w:rPr>
          <w:rFonts w:hint="eastAsia"/>
          <w:bCs/>
          <w:sz w:val="24"/>
          <w:szCs w:val="24"/>
          <w:lang w:val="zh-CN"/>
        </w:rPr>
        <w:t>通过下式</w:t>
      </w:r>
      <w:r>
        <w:rPr>
          <w:rFonts w:hint="eastAsia"/>
          <w:bCs/>
          <w:sz w:val="24"/>
          <w:szCs w:val="24"/>
        </w:rPr>
        <w:t>获取</w:t>
      </w:r>
      <w:r>
        <w:rPr>
          <w:rFonts w:hint="eastAsia"/>
          <w:bCs/>
          <w:sz w:val="24"/>
          <w:szCs w:val="24"/>
          <w:lang w:val="zh-CN"/>
        </w:rPr>
        <w:t>车辆设备</w:t>
      </w:r>
      <w:r>
        <w:rPr>
          <w:rFonts w:hint="eastAsia"/>
          <w:bCs/>
          <w:sz w:val="24"/>
          <w:szCs w:val="24"/>
          <w:lang w:val="zh-CN"/>
        </w:rPr>
        <w:t>i</w:t>
      </w:r>
      <w:r>
        <w:rPr>
          <w:rFonts w:hint="eastAsia"/>
          <w:bCs/>
          <w:sz w:val="24"/>
          <w:szCs w:val="24"/>
          <w:lang w:val="zh-CN"/>
        </w:rPr>
        <w:t>的计算能力：</w:t>
      </w:r>
    </w:p>
    <w:p w:rsidR="00C532AE" w:rsidRDefault="00E41171">
      <w:pPr>
        <w:spacing w:line="360" w:lineRule="auto"/>
        <w:ind w:firstLineChars="200" w:firstLine="480"/>
        <w:rPr>
          <w:bCs/>
          <w:sz w:val="24"/>
          <w:szCs w:val="24"/>
          <w:lang w:val="zh-CN"/>
        </w:rPr>
      </w:pPr>
      <w:r>
        <w:rPr>
          <w:rFonts w:hint="eastAsia"/>
          <w:bCs/>
          <w:sz w:val="24"/>
          <w:szCs w:val="24"/>
          <w:lang w:val="zh-CN"/>
        </w:rPr>
        <w:object w:dxaOrig="2780" w:dyaOrig="720">
          <v:shape id="_x0000_i1109" type="#_x0000_t75" style="width:139pt;height:36pt" o:ole="">
            <v:imagedata r:id="rId10" o:title=""/>
          </v:shape>
          <o:OLEObject Type="Embed" ProgID="Equation.3" ShapeID="_x0000_i1109" DrawAspect="Content" ObjectID="_1786878747" r:id="rId129"/>
        </w:object>
      </w:r>
    </w:p>
    <w:p w:rsidR="00C532AE" w:rsidRDefault="00E41171">
      <w:pPr>
        <w:spacing w:line="360" w:lineRule="auto"/>
        <w:ind w:firstLineChars="200" w:firstLine="480"/>
        <w:rPr>
          <w:bCs/>
          <w:sz w:val="24"/>
          <w:szCs w:val="24"/>
          <w:lang w:val="zh-CN"/>
        </w:rPr>
      </w:pPr>
      <w:r>
        <w:rPr>
          <w:rFonts w:hint="eastAsia"/>
          <w:bCs/>
          <w:sz w:val="24"/>
          <w:szCs w:val="24"/>
          <w:lang w:val="zh-CN"/>
        </w:rPr>
        <w:object w:dxaOrig="4120" w:dyaOrig="620">
          <v:shape id="_x0000_i1110" type="#_x0000_t75" style="width:206pt;height:31pt" o:ole="">
            <v:imagedata r:id="rId12" o:title=""/>
          </v:shape>
          <o:OLEObject Type="Embed" ProgID="Equation.3" ShapeID="_x0000_i1110" DrawAspect="Content" ObjectID="_1786878748" r:id="rId130"/>
        </w:object>
      </w:r>
    </w:p>
    <w:p w:rsidR="00C532AE" w:rsidRDefault="00E41171">
      <w:pPr>
        <w:spacing w:line="360" w:lineRule="auto"/>
        <w:ind w:firstLineChars="200" w:firstLine="480"/>
        <w:rPr>
          <w:bCs/>
          <w:sz w:val="24"/>
          <w:szCs w:val="24"/>
          <w:lang w:val="zh-CN"/>
        </w:rPr>
      </w:pPr>
      <w:r>
        <w:rPr>
          <w:rFonts w:hint="eastAsia"/>
          <w:bCs/>
          <w:sz w:val="24"/>
          <w:szCs w:val="24"/>
          <w:lang w:val="zh-CN"/>
        </w:rPr>
        <w:t>其中，</w:t>
      </w:r>
      <m:oMath>
        <m:sSup>
          <m:sSupPr>
            <m:ctrlPr>
              <w:rPr>
                <w:rFonts w:ascii="Cambria Math" w:hAnsi="Cambria Math" w:hint="eastAsia"/>
                <w:bCs/>
                <w:sz w:val="24"/>
                <w:szCs w:val="24"/>
                <w:lang w:val="zh-CN"/>
              </w:rPr>
            </m:ctrlPr>
          </m:sSupPr>
          <m:e>
            <m:r>
              <m:rPr>
                <m:sty m:val="p"/>
              </m:rPr>
              <w:rPr>
                <w:rFonts w:ascii="Cambria Math" w:hAnsi="Cambria Math" w:hint="eastAsia"/>
                <w:sz w:val="24"/>
                <w:szCs w:val="24"/>
                <w:lang w:val="zh-CN"/>
              </w:rPr>
              <m:t>A</m:t>
            </m:r>
          </m:e>
          <m:sup>
            <m:r>
              <m:rPr>
                <m:sty m:val="p"/>
              </m:rPr>
              <w:rPr>
                <w:rFonts w:ascii="Cambria Math" w:hAnsi="Cambria Math" w:hint="eastAsia"/>
                <w:sz w:val="24"/>
                <w:szCs w:val="24"/>
                <w:lang w:val="zh-CN"/>
              </w:rPr>
              <m:t>t+1</m:t>
            </m:r>
          </m:sup>
        </m:sSup>
      </m:oMath>
      <w:r>
        <w:rPr>
          <w:rFonts w:hint="eastAsia"/>
          <w:bCs/>
          <w:sz w:val="24"/>
          <w:szCs w:val="24"/>
          <w:lang w:val="zh-CN"/>
        </w:rPr>
        <w:t>表示车辆设备</w:t>
      </w:r>
      <w:r>
        <w:rPr>
          <w:rFonts w:hint="eastAsia"/>
          <w:bCs/>
          <w:sz w:val="24"/>
          <w:szCs w:val="24"/>
          <w:lang w:val="zh-CN"/>
        </w:rPr>
        <w:t>i</w:t>
      </w:r>
      <w:r>
        <w:rPr>
          <w:rFonts w:hint="eastAsia"/>
          <w:bCs/>
          <w:sz w:val="24"/>
          <w:szCs w:val="24"/>
          <w:lang w:val="zh-CN"/>
        </w:rPr>
        <w:t>​</w:t>
      </w:r>
      <w:r>
        <w:rPr>
          <w:rFonts w:hint="eastAsia"/>
          <w:bCs/>
          <w:sz w:val="24"/>
          <w:szCs w:val="24"/>
        </w:rPr>
        <w:t>在</w:t>
      </w:r>
      <w:r>
        <w:rPr>
          <w:rFonts w:hint="eastAsia"/>
          <w:bCs/>
          <w:sz w:val="24"/>
          <w:szCs w:val="24"/>
        </w:rPr>
        <w:t>t</w:t>
      </w:r>
      <w:r>
        <w:rPr>
          <w:rFonts w:hint="eastAsia"/>
          <w:bCs/>
          <w:sz w:val="24"/>
          <w:szCs w:val="24"/>
          <w:lang w:val="zh-CN"/>
        </w:rPr>
        <w:t>时刻的数据量参考值，具体取值根据不同的任务而定；</w:t>
      </w:r>
      <m:oMath>
        <m:sSup>
          <m:sSupPr>
            <m:ctrlPr>
              <w:rPr>
                <w:rFonts w:ascii="Cambria Math" w:hAnsi="Cambria Math" w:hint="eastAsia"/>
                <w:bCs/>
                <w:sz w:val="24"/>
                <w:szCs w:val="24"/>
                <w:lang w:val="zh-CN"/>
              </w:rPr>
            </m:ctrlPr>
          </m:sSupPr>
          <m:e>
            <m:r>
              <m:rPr>
                <m:sty m:val="p"/>
              </m:rPr>
              <w:rPr>
                <w:rFonts w:ascii="Cambria Math" w:hAnsi="Cambria Math" w:hint="eastAsia"/>
                <w:sz w:val="24"/>
                <w:szCs w:val="24"/>
                <w:lang w:val="zh-CN"/>
              </w:rPr>
              <m:t>a</m:t>
            </m:r>
          </m:e>
          <m:sup>
            <m:r>
              <m:rPr>
                <m:sty m:val="p"/>
              </m:rPr>
              <w:rPr>
                <w:rFonts w:ascii="Cambria Math" w:hAnsi="Cambria Math" w:hint="eastAsia"/>
                <w:sz w:val="24"/>
                <w:szCs w:val="24"/>
                <w:lang w:val="zh-CN"/>
              </w:rPr>
              <m:t>t+1</m:t>
            </m:r>
          </m:sup>
        </m:sSup>
      </m:oMath>
      <w:r>
        <w:rPr>
          <w:rFonts w:hint="eastAsia"/>
          <w:bCs/>
          <w:sz w:val="24"/>
          <w:szCs w:val="24"/>
          <w:lang w:val="zh-CN"/>
        </w:rPr>
        <w:t>表</w:t>
      </w:r>
      <w:r>
        <w:rPr>
          <w:rFonts w:hint="eastAsia"/>
          <w:bCs/>
          <w:sz w:val="24"/>
          <w:szCs w:val="24"/>
          <w:lang w:val="zh-CN"/>
        </w:rPr>
        <w:lastRenderedPageBreak/>
        <w:t>示车辆设备</w:t>
      </w:r>
      <w:r>
        <w:rPr>
          <w:rFonts w:hint="eastAsia"/>
          <w:bCs/>
          <w:sz w:val="24"/>
          <w:szCs w:val="24"/>
          <w:lang w:val="zh-CN"/>
        </w:rPr>
        <w:t>i</w:t>
      </w:r>
      <w:r>
        <w:rPr>
          <w:rFonts w:hint="eastAsia"/>
          <w:bCs/>
          <w:sz w:val="24"/>
          <w:szCs w:val="24"/>
          <w:lang w:val="zh-CN"/>
        </w:rPr>
        <w:t>​在</w:t>
      </w:r>
      <w:r>
        <w:rPr>
          <w:rFonts w:hint="eastAsia"/>
          <w:bCs/>
          <w:sz w:val="24"/>
          <w:szCs w:val="24"/>
          <w:lang w:val="zh-CN"/>
        </w:rPr>
        <w:t>t+1</w:t>
      </w:r>
      <w:r>
        <w:rPr>
          <w:rFonts w:hint="eastAsia"/>
          <w:bCs/>
          <w:sz w:val="24"/>
          <w:szCs w:val="24"/>
          <w:lang w:val="zh-CN"/>
        </w:rPr>
        <w:t>时刻的数据量；</w:t>
      </w:r>
      <w:r>
        <w:rPr>
          <w:rFonts w:hint="eastAsia"/>
          <w:bCs/>
          <w:sz w:val="24"/>
          <w:szCs w:val="24"/>
          <w:lang w:val="zh-CN"/>
        </w:rPr>
        <w:object w:dxaOrig="1680" w:dyaOrig="380">
          <v:shape id="_x0000_i1111" type="#_x0000_t75" style="width:84pt;height:19pt" o:ole="">
            <v:imagedata r:id="rId14" o:title=""/>
          </v:shape>
          <o:OLEObject Type="Embed" ProgID="Equation.3" ShapeID="_x0000_i1111" DrawAspect="Content" ObjectID="_1786878749" r:id="rId131"/>
        </w:object>
      </w:r>
      <w:r>
        <w:rPr>
          <w:rFonts w:hint="eastAsia"/>
          <w:bCs/>
          <w:sz w:val="24"/>
          <w:szCs w:val="24"/>
          <w:lang w:val="zh-CN"/>
        </w:rPr>
        <w:t>表示本地模型在本地测试集上的模型质量表现；</w:t>
      </w:r>
      <m:oMath>
        <m:sSubSup>
          <m:sSubSupPr>
            <m:ctrlPr>
              <w:rPr>
                <w:rFonts w:ascii="Cambria Math" w:hAnsi="Cambria Math" w:hint="eastAsia"/>
                <w:bCs/>
                <w:sz w:val="24"/>
                <w:szCs w:val="24"/>
                <w:lang w:val="zh-CN"/>
              </w:rPr>
            </m:ctrlPr>
          </m:sSubSupPr>
          <m:e>
            <m:r>
              <m:rPr>
                <m:sty m:val="p"/>
              </m:rPr>
              <w:rPr>
                <w:rFonts w:ascii="Cambria Math" w:hAnsi="Cambria Math" w:hint="eastAsia"/>
                <w:sz w:val="24"/>
                <w:szCs w:val="24"/>
                <w:lang w:val="zh-CN"/>
              </w:rPr>
              <m:t>D</m:t>
            </m:r>
          </m:e>
          <m:sub>
            <m:r>
              <m:rPr>
                <m:sty m:val="p"/>
              </m:rPr>
              <w:rPr>
                <w:rFonts w:ascii="Cambria Math" w:hAnsi="Cambria Math" w:hint="eastAsia"/>
                <w:sz w:val="24"/>
                <w:szCs w:val="24"/>
                <w:lang w:val="zh-CN"/>
              </w:rPr>
              <m:t>i</m:t>
            </m:r>
          </m:sub>
          <m:sup>
            <m:r>
              <m:rPr>
                <m:sty m:val="p"/>
              </m:rPr>
              <w:rPr>
                <w:rFonts w:ascii="Cambria Math" w:hAnsi="Cambria Math" w:hint="eastAsia"/>
                <w:sz w:val="24"/>
                <w:szCs w:val="24"/>
                <w:lang w:val="zh-CN"/>
              </w:rPr>
              <m:t>t+1</m:t>
            </m:r>
          </m:sup>
        </m:sSubSup>
      </m:oMath>
      <w:r>
        <w:rPr>
          <w:rFonts w:hint="eastAsia"/>
          <w:bCs/>
          <w:sz w:val="24"/>
          <w:szCs w:val="24"/>
          <w:lang w:val="zh-CN"/>
        </w:rPr>
        <w:t>表示车辆设备</w:t>
      </w:r>
      <w:r>
        <w:rPr>
          <w:rFonts w:hint="eastAsia"/>
          <w:bCs/>
          <w:sz w:val="24"/>
          <w:szCs w:val="24"/>
          <w:lang w:val="zh-CN"/>
        </w:rPr>
        <w:t>i</w:t>
      </w:r>
      <w:r>
        <w:rPr>
          <w:rFonts w:hint="eastAsia"/>
          <w:bCs/>
          <w:sz w:val="24"/>
          <w:szCs w:val="24"/>
          <w:lang w:val="zh-CN"/>
        </w:rPr>
        <w:t>和边缘云服务器</w:t>
      </w:r>
      <w:r>
        <w:rPr>
          <w:rFonts w:hint="eastAsia"/>
          <w:bCs/>
          <w:sz w:val="24"/>
          <w:szCs w:val="24"/>
          <w:lang w:val="zh-CN"/>
        </w:rPr>
        <w:t>j</w:t>
      </w:r>
      <w:r>
        <w:rPr>
          <w:rFonts w:hint="eastAsia"/>
          <w:bCs/>
          <w:sz w:val="24"/>
          <w:szCs w:val="24"/>
          <w:lang w:val="zh-CN"/>
        </w:rPr>
        <w:t>测试集的</w:t>
      </w:r>
      <w:r>
        <w:rPr>
          <w:rFonts w:hint="eastAsia"/>
          <w:bCs/>
          <w:sz w:val="24"/>
          <w:szCs w:val="24"/>
          <w:lang w:val="zh-CN"/>
        </w:rPr>
        <w:t>JS</w:t>
      </w:r>
      <w:r>
        <w:rPr>
          <w:rFonts w:hint="eastAsia"/>
          <w:bCs/>
          <w:sz w:val="24"/>
          <w:szCs w:val="24"/>
          <w:lang w:val="zh-CN"/>
        </w:rPr>
        <w:t>散度。</w:t>
      </w:r>
    </w:p>
    <w:p w:rsidR="00C532AE" w:rsidRDefault="00E41171">
      <w:pPr>
        <w:pStyle w:val="20"/>
        <w:adjustRightInd w:val="0"/>
        <w:snapToGrid w:val="0"/>
        <w:spacing w:line="360" w:lineRule="auto"/>
        <w:rPr>
          <w:rFonts w:ascii="Times New Roman"/>
          <w:sz w:val="24"/>
          <w:szCs w:val="24"/>
        </w:rPr>
      </w:pPr>
      <w:r>
        <w:rPr>
          <w:rFonts w:hint="eastAsia"/>
          <w:bCs/>
          <w:sz w:val="24"/>
          <w:szCs w:val="24"/>
        </w:rPr>
        <w:t>可以理解的是，数据</w:t>
      </w:r>
      <w:proofErr w:type="gramStart"/>
      <w:r>
        <w:rPr>
          <w:rFonts w:hint="eastAsia"/>
          <w:bCs/>
          <w:sz w:val="24"/>
          <w:szCs w:val="24"/>
        </w:rPr>
        <w:t>量指车辆</w:t>
      </w:r>
      <w:proofErr w:type="gramEnd"/>
      <w:r>
        <w:rPr>
          <w:rFonts w:hint="eastAsia"/>
          <w:bCs/>
          <w:sz w:val="24"/>
          <w:szCs w:val="24"/>
        </w:rPr>
        <w:t>设备</w:t>
      </w:r>
      <w:proofErr w:type="spellStart"/>
      <w:r>
        <w:rPr>
          <w:rFonts w:hint="eastAsia"/>
          <w:bCs/>
          <w:sz w:val="24"/>
          <w:szCs w:val="24"/>
        </w:rPr>
        <w:t>i</w:t>
      </w:r>
      <w:proofErr w:type="spellEnd"/>
      <w:r>
        <w:rPr>
          <w:rFonts w:hint="eastAsia"/>
          <w:bCs/>
          <w:sz w:val="24"/>
          <w:szCs w:val="24"/>
        </w:rPr>
        <w:t>所拥有的数据集大小，比如就多分类图像识别来说，假设车辆设备</w:t>
      </w:r>
      <w:proofErr w:type="spellStart"/>
      <w:r>
        <w:rPr>
          <w:rFonts w:hint="eastAsia"/>
          <w:bCs/>
          <w:sz w:val="24"/>
          <w:szCs w:val="24"/>
        </w:rPr>
        <w:t>iA</w:t>
      </w:r>
      <w:proofErr w:type="spellEnd"/>
      <w:r>
        <w:rPr>
          <w:rFonts w:hint="eastAsia"/>
          <w:bCs/>
          <w:sz w:val="24"/>
          <w:szCs w:val="24"/>
        </w:rPr>
        <w:t>有</w:t>
      </w:r>
      <w:r>
        <w:rPr>
          <w:rFonts w:hint="eastAsia"/>
          <w:bCs/>
          <w:sz w:val="24"/>
          <w:szCs w:val="24"/>
        </w:rPr>
        <w:t>3000</w:t>
      </w:r>
      <w:r>
        <w:rPr>
          <w:rFonts w:hint="eastAsia"/>
          <w:bCs/>
          <w:sz w:val="24"/>
          <w:szCs w:val="24"/>
        </w:rPr>
        <w:t>张，车辆设备</w:t>
      </w:r>
      <w:proofErr w:type="spellStart"/>
      <w:r>
        <w:rPr>
          <w:rFonts w:hint="eastAsia"/>
          <w:bCs/>
          <w:sz w:val="24"/>
          <w:szCs w:val="24"/>
        </w:rPr>
        <w:t>iB</w:t>
      </w:r>
      <w:proofErr w:type="spellEnd"/>
      <w:r>
        <w:rPr>
          <w:rFonts w:hint="eastAsia"/>
          <w:bCs/>
          <w:sz w:val="24"/>
          <w:szCs w:val="24"/>
        </w:rPr>
        <w:t>有</w:t>
      </w:r>
      <w:r>
        <w:rPr>
          <w:rFonts w:hint="eastAsia"/>
          <w:bCs/>
          <w:sz w:val="24"/>
          <w:szCs w:val="24"/>
        </w:rPr>
        <w:t>2000</w:t>
      </w:r>
      <w:r>
        <w:rPr>
          <w:rFonts w:hint="eastAsia"/>
          <w:bCs/>
          <w:sz w:val="24"/>
          <w:szCs w:val="24"/>
        </w:rPr>
        <w:t>张</w:t>
      </w:r>
      <w:r>
        <w:rPr>
          <w:rFonts w:hint="eastAsia"/>
          <w:bCs/>
          <w:sz w:val="24"/>
          <w:szCs w:val="24"/>
        </w:rPr>
        <w:t>...</w:t>
      </w:r>
      <w:r>
        <w:rPr>
          <w:rFonts w:hint="eastAsia"/>
          <w:bCs/>
          <w:sz w:val="24"/>
          <w:szCs w:val="24"/>
        </w:rPr>
        <w:t>是比较常见的数据分布形式。</w:t>
      </w:r>
      <w:r>
        <w:rPr>
          <w:rFonts w:ascii="Times New Roman" w:hint="eastAsia"/>
          <w:bCs/>
          <w:sz w:val="24"/>
          <w:szCs w:val="24"/>
          <w:lang w:val="zh-CN"/>
        </w:rPr>
        <w:t>本地模型</w:t>
      </w:r>
      <w:r>
        <w:rPr>
          <w:rFonts w:hint="eastAsia"/>
          <w:bCs/>
          <w:sz w:val="24"/>
          <w:szCs w:val="24"/>
        </w:rPr>
        <w:t>在</w:t>
      </w:r>
      <w:r>
        <w:rPr>
          <w:rFonts w:hint="eastAsia"/>
          <w:bCs/>
          <w:sz w:val="24"/>
          <w:szCs w:val="24"/>
          <w:lang w:val="zh-CN"/>
        </w:rPr>
        <w:t>训练时将数据</w:t>
      </w:r>
      <w:proofErr w:type="gramStart"/>
      <w:r>
        <w:rPr>
          <w:rFonts w:hint="eastAsia"/>
          <w:bCs/>
          <w:sz w:val="24"/>
          <w:szCs w:val="24"/>
          <w:lang w:val="zh-CN"/>
        </w:rPr>
        <w:t>集分为</w:t>
      </w:r>
      <w:proofErr w:type="gramEnd"/>
      <w:r>
        <w:rPr>
          <w:rFonts w:hint="eastAsia"/>
          <w:bCs/>
          <w:sz w:val="24"/>
          <w:szCs w:val="24"/>
          <w:lang w:val="zh-CN"/>
        </w:rPr>
        <w:t>训练集和测试集，</w:t>
      </w:r>
      <w:r>
        <w:rPr>
          <w:rFonts w:ascii="Times New Roman" w:hint="eastAsia"/>
          <w:bCs/>
          <w:sz w:val="24"/>
          <w:szCs w:val="24"/>
          <w:lang w:val="zh-CN"/>
        </w:rPr>
        <w:t>本地</w:t>
      </w:r>
      <w:proofErr w:type="gramStart"/>
      <w:r>
        <w:rPr>
          <w:rFonts w:ascii="Times New Roman" w:hint="eastAsia"/>
          <w:bCs/>
          <w:sz w:val="24"/>
          <w:szCs w:val="24"/>
          <w:lang w:val="zh-CN"/>
        </w:rPr>
        <w:t>测试集</w:t>
      </w:r>
      <w:r>
        <w:rPr>
          <w:rFonts w:hint="eastAsia"/>
          <w:bCs/>
          <w:sz w:val="24"/>
          <w:szCs w:val="24"/>
        </w:rPr>
        <w:t>即训练</w:t>
      </w:r>
      <w:proofErr w:type="gramEnd"/>
      <w:r>
        <w:rPr>
          <w:rFonts w:hint="eastAsia"/>
          <w:bCs/>
          <w:sz w:val="24"/>
          <w:szCs w:val="24"/>
        </w:rPr>
        <w:t>所用的测试集。</w:t>
      </w:r>
    </w:p>
    <w:p w:rsidR="00C532AE" w:rsidRDefault="00E41171">
      <w:pPr>
        <w:spacing w:line="360" w:lineRule="auto"/>
        <w:ind w:firstLineChars="200" w:firstLine="480"/>
        <w:rPr>
          <w:bCs/>
          <w:sz w:val="24"/>
          <w:szCs w:val="24"/>
        </w:rPr>
      </w:pPr>
      <w:r>
        <w:rPr>
          <w:rFonts w:hint="eastAsia"/>
          <w:sz w:val="24"/>
          <w:szCs w:val="24"/>
        </w:rPr>
        <w:t>作为优选的技术方案，本实施例中，</w:t>
      </w:r>
      <w:r>
        <w:rPr>
          <w:rFonts w:hint="eastAsia"/>
          <w:bCs/>
          <w:sz w:val="24"/>
          <w:szCs w:val="24"/>
        </w:rPr>
        <w:t>步骤</w:t>
      </w:r>
      <w:r>
        <w:rPr>
          <w:rFonts w:hint="eastAsia"/>
          <w:bCs/>
          <w:sz w:val="24"/>
          <w:szCs w:val="24"/>
        </w:rPr>
        <w:t>2</w:t>
      </w:r>
      <w:r>
        <w:rPr>
          <w:rFonts w:hint="eastAsia"/>
          <w:bCs/>
          <w:sz w:val="24"/>
          <w:szCs w:val="24"/>
        </w:rPr>
        <w:t>所</w:t>
      </w:r>
      <w:proofErr w:type="gramStart"/>
      <w:r>
        <w:rPr>
          <w:rFonts w:hint="eastAsia"/>
          <w:bCs/>
          <w:sz w:val="24"/>
          <w:szCs w:val="24"/>
        </w:rPr>
        <w:t>述</w:t>
      </w:r>
      <w:r>
        <w:rPr>
          <w:rFonts w:cs="宋体" w:hint="eastAsia"/>
          <w:kern w:val="0"/>
          <w:sz w:val="24"/>
          <w:szCs w:val="24"/>
          <w:lang w:bidi="ar"/>
        </w:rPr>
        <w:t>车辆</w:t>
      </w:r>
      <w:proofErr w:type="gramEnd"/>
      <w:r>
        <w:rPr>
          <w:rFonts w:cs="宋体" w:hint="eastAsia"/>
          <w:kern w:val="0"/>
          <w:sz w:val="24"/>
          <w:szCs w:val="24"/>
          <w:lang w:bidi="ar"/>
        </w:rPr>
        <w:t>设备</w:t>
      </w:r>
      <w:proofErr w:type="spellStart"/>
      <w:r>
        <w:rPr>
          <w:rFonts w:cs="宋体" w:hint="eastAsia"/>
          <w:kern w:val="0"/>
          <w:sz w:val="24"/>
          <w:szCs w:val="24"/>
          <w:lang w:bidi="ar"/>
        </w:rPr>
        <w:t>i</w:t>
      </w:r>
      <w:proofErr w:type="spellEnd"/>
      <w:r>
        <w:rPr>
          <w:rFonts w:cs="宋体" w:hint="eastAsia"/>
          <w:kern w:val="0"/>
          <w:sz w:val="24"/>
          <w:szCs w:val="24"/>
          <w:lang w:bidi="ar"/>
        </w:rPr>
        <w:t>用本地数据集训练本地模型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Ansi="Cambria Math" w:cs="宋体" w:hint="eastAsia"/>
          <w:kern w:val="0"/>
          <w:sz w:val="24"/>
          <w:szCs w:val="24"/>
          <w:lang w:bidi="ar"/>
        </w:rPr>
        <w:t>，之后还包括</w:t>
      </w:r>
      <w:r>
        <w:rPr>
          <w:rFonts w:hint="eastAsia"/>
          <w:bCs/>
          <w:sz w:val="24"/>
          <w:szCs w:val="24"/>
        </w:rPr>
        <w:t>：</w:t>
      </w:r>
    </w:p>
    <w:p w:rsidR="00C532AE" w:rsidRDefault="00E41171">
      <w:pPr>
        <w:spacing w:line="360" w:lineRule="auto"/>
        <w:ind w:firstLineChars="200" w:firstLine="480"/>
        <w:rPr>
          <w:bCs/>
          <w:sz w:val="24"/>
          <w:szCs w:val="24"/>
          <w:lang w:val="zh-CN"/>
        </w:rPr>
      </w:pPr>
      <w:r>
        <w:rPr>
          <w:rFonts w:hint="eastAsia"/>
          <w:bCs/>
          <w:sz w:val="24"/>
          <w:szCs w:val="24"/>
          <w:lang w:val="zh-CN"/>
        </w:rPr>
        <w:t>通过下式计算车辆设备</w:t>
      </w:r>
      <w:r>
        <w:rPr>
          <w:rFonts w:hint="eastAsia"/>
          <w:bCs/>
          <w:sz w:val="24"/>
          <w:szCs w:val="24"/>
          <w:lang w:val="zh-CN"/>
        </w:rPr>
        <w:t>i</w:t>
      </w:r>
      <w:r>
        <w:rPr>
          <w:rFonts w:hint="eastAsia"/>
          <w:bCs/>
          <w:sz w:val="24"/>
          <w:szCs w:val="24"/>
          <w:lang w:val="zh-CN"/>
        </w:rPr>
        <w:t>的</w:t>
      </w:r>
      <w:r>
        <w:rPr>
          <w:rFonts w:hint="eastAsia"/>
          <w:bCs/>
          <w:sz w:val="24"/>
          <w:szCs w:val="24"/>
        </w:rPr>
        <w:t>全局</w:t>
      </w:r>
      <w:r>
        <w:rPr>
          <w:rFonts w:hint="eastAsia"/>
          <w:bCs/>
          <w:sz w:val="24"/>
          <w:szCs w:val="24"/>
          <w:lang w:val="zh-CN"/>
        </w:rPr>
        <w:t>模型质量：</w:t>
      </w:r>
    </w:p>
    <w:p w:rsidR="00C532AE" w:rsidRDefault="00E41171">
      <w:pPr>
        <w:spacing w:line="360" w:lineRule="auto"/>
        <w:ind w:firstLineChars="200" w:firstLine="480"/>
        <w:rPr>
          <w:bCs/>
          <w:sz w:val="24"/>
          <w:szCs w:val="24"/>
          <w:lang w:val="zh-CN"/>
        </w:rPr>
      </w:pPr>
      <w:r>
        <w:rPr>
          <w:rFonts w:hint="eastAsia"/>
          <w:bCs/>
          <w:sz w:val="24"/>
          <w:szCs w:val="24"/>
          <w:lang w:val="zh-CN"/>
        </w:rPr>
        <w:object w:dxaOrig="3840" w:dyaOrig="420">
          <v:shape id="_x0000_i1112" type="#_x0000_t75" style="width:192pt;height:21pt" o:ole="">
            <v:imagedata r:id="rId16" o:title=""/>
          </v:shape>
          <o:OLEObject Type="Embed" ProgID="Equation.3" ShapeID="_x0000_i1112" DrawAspect="Content" ObjectID="_1786878750" r:id="rId132"/>
        </w:object>
      </w:r>
    </w:p>
    <w:p w:rsidR="00C532AE" w:rsidRDefault="00E41171">
      <w:pPr>
        <w:spacing w:line="360" w:lineRule="auto"/>
        <w:ind w:firstLineChars="200" w:firstLine="480"/>
        <w:rPr>
          <w:bCs/>
          <w:sz w:val="24"/>
          <w:szCs w:val="24"/>
          <w:lang w:val="zh-CN"/>
        </w:rPr>
      </w:pPr>
      <w:r>
        <w:rPr>
          <w:rFonts w:hint="eastAsia"/>
          <w:bCs/>
          <w:sz w:val="24"/>
          <w:szCs w:val="24"/>
          <w:lang w:val="zh-CN"/>
        </w:rPr>
        <w:object w:dxaOrig="4360" w:dyaOrig="760">
          <v:shape id="_x0000_i1113" type="#_x0000_t75" style="width:218pt;height:38pt" o:ole="">
            <v:imagedata r:id="rId18" o:title=""/>
          </v:shape>
          <o:OLEObject Type="Embed" ProgID="Equation.3" ShapeID="_x0000_i1113" DrawAspect="Content" ObjectID="_1786878751" r:id="rId133"/>
        </w:object>
      </w:r>
    </w:p>
    <w:p w:rsidR="00C532AE" w:rsidRDefault="00E41171">
      <w:pPr>
        <w:spacing w:line="360" w:lineRule="auto"/>
        <w:ind w:firstLineChars="200" w:firstLine="480"/>
        <w:rPr>
          <w:bCs/>
          <w:sz w:val="24"/>
          <w:szCs w:val="24"/>
          <w:lang w:val="zh-CN"/>
        </w:rPr>
      </w:pPr>
      <w:r>
        <w:rPr>
          <w:rFonts w:hint="eastAsia"/>
          <w:bCs/>
          <w:sz w:val="24"/>
          <w:szCs w:val="24"/>
          <w:lang w:val="zh-CN"/>
        </w:rPr>
        <w:object w:dxaOrig="3860" w:dyaOrig="639">
          <v:shape id="_x0000_i1114" type="#_x0000_t75" style="width:193pt;height:31.95pt" o:ole="">
            <v:imagedata r:id="rId20" o:title=""/>
          </v:shape>
          <o:OLEObject Type="Embed" ProgID="Equation.3" ShapeID="_x0000_i1114" DrawAspect="Content" ObjectID="_1786878752" r:id="rId134"/>
        </w:object>
      </w:r>
    </w:p>
    <w:p w:rsidR="00C532AE" w:rsidRDefault="00E41171">
      <w:pPr>
        <w:pStyle w:val="20"/>
        <w:adjustRightInd w:val="0"/>
        <w:snapToGrid w:val="0"/>
        <w:spacing w:line="360" w:lineRule="auto"/>
        <w:rPr>
          <w:rFonts w:ascii="Times New Roman"/>
          <w:sz w:val="24"/>
          <w:szCs w:val="24"/>
        </w:rPr>
      </w:pPr>
      <w:r>
        <w:rPr>
          <w:rFonts w:ascii="Times New Roman" w:hint="eastAsia"/>
          <w:bCs/>
          <w:sz w:val="24"/>
          <w:szCs w:val="24"/>
          <w:lang w:val="zh-CN"/>
        </w:rPr>
        <w:t>其中</w:t>
      </w:r>
      <m:oMath>
        <m:r>
          <m:rPr>
            <m:sty m:val="p"/>
          </m:rPr>
          <w:rPr>
            <w:rFonts w:ascii="Cambria Math" w:hint="eastAsia"/>
            <w:sz w:val="24"/>
            <w:szCs w:val="24"/>
            <w:lang w:val="zh-CN"/>
          </w:rPr>
          <m:t>，</m:t>
        </m:r>
        <m:r>
          <m:rPr>
            <m:sty m:val="p"/>
          </m:rPr>
          <w:rPr>
            <w:rFonts w:ascii="Cambria Math" w:hAnsi="Cambria Math" w:hint="eastAsia"/>
            <w:sz w:val="24"/>
            <w:szCs w:val="24"/>
            <w:lang w:val="zh-CN"/>
          </w:rPr>
          <m:t>α</m:t>
        </m:r>
      </m:oMath>
      <w:r>
        <w:rPr>
          <w:rFonts w:hint="eastAsia"/>
          <w:bCs/>
          <w:sz w:val="24"/>
          <w:szCs w:val="24"/>
          <w:lang w:val="zh-CN"/>
        </w:rPr>
        <w:t>表示</w:t>
      </w:r>
      <w:r>
        <w:rPr>
          <w:rFonts w:ascii="Times New Roman" w:hint="eastAsia"/>
          <w:bCs/>
          <w:sz w:val="24"/>
          <w:szCs w:val="24"/>
          <w:lang w:val="zh-CN"/>
        </w:rPr>
        <w:t>滑动因子；</w:t>
      </w:r>
      <w:r>
        <w:rPr>
          <w:rFonts w:ascii="Times New Roman" w:hint="eastAsia"/>
          <w:bCs/>
          <w:sz w:val="24"/>
          <w:szCs w:val="24"/>
          <w:lang w:val="zh-CN"/>
        </w:rPr>
        <w:object w:dxaOrig="639" w:dyaOrig="380">
          <v:shape id="_x0000_i1115" type="#_x0000_t75" style="width:31.95pt;height:19pt" o:ole="">
            <v:imagedata r:id="rId22" o:title=""/>
          </v:shape>
          <o:OLEObject Type="Embed" ProgID="Equation.3" ShapeID="_x0000_i1115" DrawAspect="Content" ObjectID="_1786878753" r:id="rId135"/>
        </w:object>
      </w:r>
      <w:r>
        <w:rPr>
          <w:rFonts w:hint="eastAsia"/>
          <w:bCs/>
          <w:sz w:val="24"/>
          <w:szCs w:val="24"/>
          <w:lang w:val="zh-CN"/>
        </w:rPr>
        <w:t>表示车辆设备</w:t>
      </w:r>
      <w:r>
        <w:rPr>
          <w:rFonts w:hint="eastAsia"/>
          <w:bCs/>
          <w:sz w:val="24"/>
          <w:szCs w:val="24"/>
          <w:lang w:val="zh-CN"/>
        </w:rPr>
        <w:t>i</w:t>
      </w:r>
      <w:r>
        <w:rPr>
          <w:rFonts w:ascii="Times New Roman" w:hint="eastAsia"/>
          <w:bCs/>
          <w:sz w:val="24"/>
          <w:szCs w:val="24"/>
          <w:lang w:val="zh-CN"/>
        </w:rPr>
        <w:t>在</w:t>
      </w:r>
      <w:r>
        <w:rPr>
          <w:rFonts w:ascii="Times New Roman" w:hint="eastAsia"/>
          <w:bCs/>
          <w:sz w:val="24"/>
          <w:szCs w:val="24"/>
          <w:lang w:val="zh-CN"/>
        </w:rPr>
        <w:t>t+1</w:t>
      </w:r>
      <w:r>
        <w:rPr>
          <w:rFonts w:ascii="Times New Roman" w:hint="eastAsia"/>
          <w:bCs/>
          <w:sz w:val="24"/>
          <w:szCs w:val="24"/>
          <w:lang w:val="zh-CN"/>
        </w:rPr>
        <w:t>时刻对全局模型的贡献度；</w:t>
      </w:r>
      <w:r>
        <w:rPr>
          <w:rFonts w:ascii="Times New Roman" w:hint="eastAsia"/>
          <w:bCs/>
          <w:sz w:val="24"/>
          <w:szCs w:val="24"/>
          <w:lang w:val="zh-CN"/>
        </w:rPr>
        <w:object w:dxaOrig="1040" w:dyaOrig="380">
          <v:shape id="_x0000_i1116" type="#_x0000_t75" style="width:52pt;height:19pt" o:ole="">
            <v:imagedata r:id="rId24" o:title=""/>
          </v:shape>
          <o:OLEObject Type="Embed" ProgID="Equation.3" ShapeID="_x0000_i1116" DrawAspect="Content" ObjectID="_1786878754" r:id="rId136"/>
        </w:object>
      </w:r>
      <w:r>
        <w:rPr>
          <w:rFonts w:hint="eastAsia"/>
          <w:bCs/>
          <w:sz w:val="24"/>
          <w:szCs w:val="24"/>
          <w:lang w:val="zh-CN"/>
        </w:rPr>
        <w:t>表示车辆设备</w:t>
      </w:r>
      <w:r>
        <w:rPr>
          <w:rFonts w:hint="eastAsia"/>
          <w:bCs/>
          <w:sz w:val="24"/>
          <w:szCs w:val="24"/>
          <w:lang w:val="zh-CN"/>
        </w:rPr>
        <w:t>i</w:t>
      </w:r>
      <w:r>
        <w:rPr>
          <w:rFonts w:ascii="Times New Roman" w:hint="eastAsia"/>
          <w:bCs/>
          <w:sz w:val="24"/>
          <w:szCs w:val="24"/>
          <w:lang w:val="zh-CN"/>
        </w:rPr>
        <w:t>在</w:t>
      </w:r>
      <w:r>
        <w:rPr>
          <w:rFonts w:ascii="Times New Roman" w:hint="eastAsia"/>
          <w:bCs/>
          <w:sz w:val="24"/>
          <w:szCs w:val="24"/>
          <w:lang w:val="zh-CN"/>
        </w:rPr>
        <w:t>t+1</w:t>
      </w:r>
      <w:r>
        <w:rPr>
          <w:rFonts w:ascii="Times New Roman" w:hint="eastAsia"/>
          <w:bCs/>
          <w:sz w:val="24"/>
          <w:szCs w:val="24"/>
          <w:lang w:val="zh-CN"/>
        </w:rPr>
        <w:t>时刻与全局模型</w:t>
      </w:r>
      <w:r>
        <w:rPr>
          <w:rFonts w:hint="eastAsia"/>
          <w:bCs/>
          <w:sz w:val="24"/>
          <w:szCs w:val="24"/>
        </w:rPr>
        <w:t>的</w:t>
      </w:r>
      <w:r>
        <w:rPr>
          <w:rFonts w:ascii="Times New Roman" w:hint="eastAsia"/>
          <w:bCs/>
          <w:sz w:val="24"/>
          <w:szCs w:val="24"/>
          <w:lang w:val="zh-CN"/>
        </w:rPr>
        <w:t>距离</w:t>
      </w:r>
      <w:r>
        <w:rPr>
          <w:rFonts w:hint="eastAsia"/>
          <w:bCs/>
          <w:sz w:val="24"/>
          <w:szCs w:val="24"/>
          <w:lang w:val="zh-CN"/>
        </w:rPr>
        <w:t>。</w:t>
      </w:r>
    </w:p>
    <w:p w:rsidR="00C532AE" w:rsidRDefault="00E41171">
      <w:pPr>
        <w:spacing w:line="360" w:lineRule="auto"/>
        <w:ind w:firstLineChars="200" w:firstLine="480"/>
        <w:rPr>
          <w:bCs/>
          <w:sz w:val="24"/>
          <w:szCs w:val="24"/>
          <w:lang w:val="zh-CN"/>
        </w:rPr>
      </w:pPr>
      <w:r>
        <w:rPr>
          <w:rFonts w:hint="eastAsia"/>
          <w:sz w:val="24"/>
          <w:szCs w:val="24"/>
        </w:rPr>
        <w:t>作为优选的技术方案，本实施例中，</w:t>
      </w:r>
      <w:r>
        <w:rPr>
          <w:rFonts w:hint="eastAsia"/>
          <w:bCs/>
          <w:sz w:val="24"/>
          <w:szCs w:val="24"/>
        </w:rPr>
        <w:t>步骤</w:t>
      </w:r>
      <w:r>
        <w:rPr>
          <w:rFonts w:hint="eastAsia"/>
          <w:bCs/>
          <w:sz w:val="24"/>
          <w:szCs w:val="24"/>
        </w:rPr>
        <w:t>2</w:t>
      </w:r>
      <w:r>
        <w:rPr>
          <w:rFonts w:hint="eastAsia"/>
          <w:bCs/>
          <w:sz w:val="24"/>
          <w:szCs w:val="24"/>
          <w:lang w:val="zh-CN"/>
        </w:rPr>
        <w:t>通过下式计算车辆设备</w:t>
      </w:r>
      <w:r>
        <w:rPr>
          <w:rFonts w:hint="eastAsia"/>
          <w:bCs/>
          <w:sz w:val="24"/>
          <w:szCs w:val="24"/>
          <w:lang w:val="zh-CN"/>
        </w:rPr>
        <w:t>i</w:t>
      </w:r>
      <w:r>
        <w:rPr>
          <w:rFonts w:hint="eastAsia"/>
          <w:bCs/>
          <w:sz w:val="24"/>
          <w:szCs w:val="24"/>
          <w:lang w:val="zh-CN"/>
        </w:rPr>
        <w:t>的历史行为：</w:t>
      </w:r>
    </w:p>
    <w:p w:rsidR="00C532AE" w:rsidRDefault="00E41171">
      <w:pPr>
        <w:spacing w:line="360" w:lineRule="auto"/>
        <w:ind w:firstLineChars="200" w:firstLine="480"/>
        <w:rPr>
          <w:bCs/>
          <w:sz w:val="24"/>
          <w:szCs w:val="24"/>
          <w:lang w:val="zh-CN"/>
        </w:rPr>
      </w:pPr>
      <w:r>
        <w:rPr>
          <w:rFonts w:hint="eastAsia"/>
          <w:bCs/>
          <w:sz w:val="24"/>
          <w:szCs w:val="24"/>
          <w:lang w:val="zh-CN"/>
        </w:rPr>
        <w:object w:dxaOrig="1880" w:dyaOrig="680">
          <v:shape id="_x0000_i1117" type="#_x0000_t75" style="width:94pt;height:34pt" o:ole="">
            <v:imagedata r:id="rId26" o:title=""/>
          </v:shape>
          <o:OLEObject Type="Embed" ProgID="Equation.3" ShapeID="_x0000_i1117" DrawAspect="Content" ObjectID="_1786878755" r:id="rId137"/>
        </w:object>
      </w:r>
    </w:p>
    <w:p w:rsidR="00C532AE" w:rsidRDefault="00E41171">
      <w:pPr>
        <w:spacing w:line="360" w:lineRule="auto"/>
        <w:ind w:firstLineChars="200" w:firstLine="480"/>
        <w:rPr>
          <w:bCs/>
          <w:sz w:val="24"/>
          <w:szCs w:val="24"/>
          <w:lang w:val="zh-CN"/>
        </w:rPr>
      </w:pPr>
      <w:r>
        <w:rPr>
          <w:rFonts w:hint="eastAsia"/>
          <w:bCs/>
          <w:sz w:val="24"/>
          <w:szCs w:val="24"/>
          <w:lang w:val="zh-CN"/>
        </w:rPr>
        <w:t>其中</w:t>
      </w:r>
      <m:oMath>
        <m:r>
          <m:rPr>
            <m:sty m:val="p"/>
          </m:rPr>
          <w:rPr>
            <w:rFonts w:ascii="Cambria Math" w:hint="eastAsia"/>
            <w:sz w:val="24"/>
            <w:szCs w:val="24"/>
            <w:lang w:val="zh-CN"/>
          </w:rPr>
          <m:t>，</m:t>
        </m:r>
      </m:oMath>
      <w:r>
        <w:rPr>
          <w:rFonts w:hint="eastAsia"/>
          <w:bCs/>
          <w:sz w:val="24"/>
          <w:szCs w:val="24"/>
          <w:lang w:val="zh-CN"/>
        </w:rPr>
        <w:object w:dxaOrig="240" w:dyaOrig="380">
          <v:shape id="_x0000_i1118" type="#_x0000_t75" style="width:12pt;height:19pt" o:ole="">
            <v:imagedata r:id="rId28" o:title=""/>
          </v:shape>
          <o:OLEObject Type="Embed" ProgID="Equation.3" ShapeID="_x0000_i1118" DrawAspect="Content" ObjectID="_1786878756" r:id="rId138"/>
        </w:object>
      </w:r>
      <w:r>
        <w:rPr>
          <w:rFonts w:hint="eastAsia"/>
          <w:bCs/>
          <w:sz w:val="24"/>
          <w:szCs w:val="24"/>
          <w:lang w:val="zh-CN"/>
        </w:rPr>
        <w:t>是一个二进制数，当</w:t>
      </w:r>
      <w:r>
        <w:rPr>
          <w:rFonts w:hint="eastAsia"/>
          <w:bCs/>
          <w:sz w:val="24"/>
          <w:szCs w:val="24"/>
          <w:lang w:val="zh-CN"/>
        </w:rPr>
        <w:object w:dxaOrig="240" w:dyaOrig="380">
          <v:shape id="_x0000_i1119" type="#_x0000_t75" style="width:12pt;height:19pt" o:ole="">
            <v:imagedata r:id="rId28" o:title=""/>
          </v:shape>
          <o:OLEObject Type="Embed" ProgID="Equation.3" ShapeID="_x0000_i1119" DrawAspect="Content" ObjectID="_1786878757" r:id="rId139"/>
        </w:object>
      </w:r>
      <w:r>
        <w:rPr>
          <w:rFonts w:hint="eastAsia"/>
          <w:bCs/>
          <w:sz w:val="24"/>
          <w:szCs w:val="24"/>
          <w:lang w:val="zh-CN"/>
        </w:rPr>
        <w:t>为</w:t>
      </w:r>
      <w:r>
        <w:rPr>
          <w:rFonts w:hint="eastAsia"/>
          <w:bCs/>
          <w:sz w:val="24"/>
          <w:szCs w:val="24"/>
          <w:lang w:val="zh-CN"/>
        </w:rPr>
        <w:t>1</w:t>
      </w:r>
      <w:r>
        <w:rPr>
          <w:rFonts w:hint="eastAsia"/>
          <w:bCs/>
          <w:sz w:val="24"/>
          <w:szCs w:val="24"/>
          <w:lang w:val="zh-CN"/>
        </w:rPr>
        <w:t>时表示在</w:t>
      </w:r>
      <w:r>
        <w:rPr>
          <w:rFonts w:hint="eastAsia"/>
          <w:bCs/>
          <w:sz w:val="24"/>
          <w:szCs w:val="24"/>
          <w:lang w:val="zh-CN"/>
        </w:rPr>
        <w:t>t</w:t>
      </w:r>
      <w:r>
        <w:rPr>
          <w:rFonts w:hint="eastAsia"/>
          <w:bCs/>
          <w:sz w:val="24"/>
          <w:szCs w:val="24"/>
          <w:lang w:val="zh-CN"/>
        </w:rPr>
        <w:t>时刻车辆设备</w:t>
      </w:r>
      <w:r>
        <w:rPr>
          <w:rFonts w:hint="eastAsia"/>
          <w:bCs/>
          <w:sz w:val="24"/>
          <w:szCs w:val="24"/>
          <w:lang w:val="zh-CN"/>
        </w:rPr>
        <w:t>i</w:t>
      </w:r>
      <w:r>
        <w:rPr>
          <w:rFonts w:hint="eastAsia"/>
          <w:bCs/>
          <w:sz w:val="24"/>
          <w:szCs w:val="24"/>
          <w:lang w:val="zh-CN"/>
        </w:rPr>
        <w:t>的本地模型被使用，反之则为</w:t>
      </w:r>
      <w:r>
        <w:rPr>
          <w:rFonts w:hint="eastAsia"/>
          <w:bCs/>
          <w:sz w:val="24"/>
          <w:szCs w:val="24"/>
          <w:lang w:val="zh-CN"/>
        </w:rPr>
        <w:t>0</w:t>
      </w:r>
      <w:r>
        <w:rPr>
          <w:rFonts w:hint="eastAsia"/>
          <w:bCs/>
          <w:sz w:val="24"/>
          <w:szCs w:val="24"/>
          <w:lang w:val="zh-CN"/>
        </w:rPr>
        <w:t>；</w:t>
      </w:r>
      <w:r>
        <w:rPr>
          <w:rFonts w:hint="eastAsia"/>
          <w:bCs/>
          <w:sz w:val="24"/>
          <w:szCs w:val="24"/>
          <w:lang w:val="zh-CN"/>
        </w:rPr>
        <w:object w:dxaOrig="300" w:dyaOrig="380">
          <v:shape id="_x0000_i1120" type="#_x0000_t75" style="width:15pt;height:19pt" o:ole="">
            <v:imagedata r:id="rId31" o:title=""/>
          </v:shape>
          <o:OLEObject Type="Embed" ProgID="Equation.3" ShapeID="_x0000_i1120" DrawAspect="Content" ObjectID="_1786878758" r:id="rId140"/>
        </w:object>
      </w:r>
      <w:r>
        <w:rPr>
          <w:rFonts w:hint="eastAsia"/>
          <w:bCs/>
          <w:sz w:val="24"/>
          <w:szCs w:val="24"/>
          <w:lang w:val="zh-CN"/>
        </w:rPr>
        <w:t>表示</w:t>
      </w:r>
      <w:r>
        <w:rPr>
          <w:rFonts w:hint="eastAsia"/>
          <w:bCs/>
          <w:sz w:val="24"/>
          <w:szCs w:val="24"/>
          <w:lang w:val="zh-CN"/>
        </w:rPr>
        <w:t>t</w:t>
      </w:r>
      <w:r>
        <w:rPr>
          <w:rFonts w:hint="eastAsia"/>
          <w:bCs/>
          <w:sz w:val="24"/>
          <w:szCs w:val="24"/>
          <w:lang w:val="zh-CN"/>
        </w:rPr>
        <w:t>时刻车辆设备</w:t>
      </w:r>
      <w:r>
        <w:rPr>
          <w:rFonts w:hint="eastAsia"/>
          <w:bCs/>
          <w:sz w:val="24"/>
          <w:szCs w:val="24"/>
          <w:lang w:val="zh-CN"/>
        </w:rPr>
        <w:t>i</w:t>
      </w:r>
      <w:r>
        <w:rPr>
          <w:rFonts w:hint="eastAsia"/>
          <w:bCs/>
          <w:sz w:val="24"/>
          <w:szCs w:val="24"/>
          <w:lang w:val="zh-CN"/>
        </w:rPr>
        <w:t>的本地模型质量；运算</w:t>
      </w:r>
      <w:r>
        <w:rPr>
          <w:rFonts w:hint="eastAsia"/>
          <w:bCs/>
          <w:sz w:val="24"/>
          <w:szCs w:val="24"/>
          <w:lang w:val="zh-CN"/>
        </w:rPr>
        <w:object w:dxaOrig="460" w:dyaOrig="320">
          <v:shape id="_x0000_i1121" type="#_x0000_t75" style="width:23pt;height:16pt" o:ole="">
            <v:imagedata r:id="rId33" o:title=""/>
          </v:shape>
          <o:OLEObject Type="Embed" ProgID="Equation.3" ShapeID="_x0000_i1121" DrawAspect="Content" ObjectID="_1786878759" r:id="rId141"/>
        </w:object>
      </w:r>
      <w:r>
        <w:rPr>
          <w:rFonts w:hint="eastAsia"/>
          <w:bCs/>
          <w:sz w:val="24"/>
          <w:szCs w:val="24"/>
          <w:lang w:val="zh-CN"/>
        </w:rPr>
        <w:t>表示</w:t>
      </w:r>
      <w:r>
        <w:rPr>
          <w:rFonts w:hint="eastAsia"/>
          <w:bCs/>
          <w:sz w:val="24"/>
          <w:szCs w:val="24"/>
          <w:lang w:val="zh-CN"/>
        </w:rPr>
        <w:t>sigmoid</w:t>
      </w:r>
      <w:r>
        <w:rPr>
          <w:rFonts w:hint="eastAsia"/>
          <w:bCs/>
          <w:sz w:val="24"/>
          <w:szCs w:val="24"/>
          <w:lang w:val="zh-CN"/>
        </w:rPr>
        <w:t>函数运算，使得更靠近当前时刻的事件更有参考意义。</w:t>
      </w:r>
    </w:p>
    <w:p w:rsidR="00C532AE" w:rsidRDefault="00E41171">
      <w:pPr>
        <w:spacing w:line="360" w:lineRule="auto"/>
        <w:ind w:firstLineChars="200" w:firstLine="480"/>
        <w:rPr>
          <w:bCs/>
          <w:sz w:val="24"/>
          <w:szCs w:val="24"/>
          <w:lang w:val="zh-CN"/>
        </w:rPr>
      </w:pPr>
      <w:r>
        <w:rPr>
          <w:rFonts w:hint="eastAsia"/>
          <w:sz w:val="24"/>
          <w:szCs w:val="24"/>
        </w:rPr>
        <w:t>作为优选的技术方案，本实施例中，</w:t>
      </w:r>
      <w:r>
        <w:rPr>
          <w:rFonts w:hint="eastAsia"/>
          <w:bCs/>
          <w:sz w:val="24"/>
          <w:szCs w:val="24"/>
        </w:rPr>
        <w:t>步骤</w:t>
      </w:r>
      <w:r>
        <w:rPr>
          <w:rFonts w:hint="eastAsia"/>
          <w:bCs/>
          <w:sz w:val="24"/>
          <w:szCs w:val="24"/>
        </w:rPr>
        <w:t>2</w:t>
      </w:r>
      <w:r>
        <w:rPr>
          <w:rFonts w:hint="eastAsia"/>
          <w:bCs/>
          <w:sz w:val="24"/>
          <w:szCs w:val="24"/>
          <w:lang w:val="zh-CN"/>
        </w:rPr>
        <w:t>通过下式</w:t>
      </w:r>
      <w:r>
        <w:rPr>
          <w:rFonts w:hint="eastAsia"/>
          <w:bCs/>
          <w:sz w:val="24"/>
          <w:szCs w:val="24"/>
        </w:rPr>
        <w:t>获取</w:t>
      </w:r>
      <w:r>
        <w:rPr>
          <w:rFonts w:hAnsi="Cambria Math" w:cs="宋体" w:hint="eastAsia"/>
          <w:bCs/>
          <w:sz w:val="24"/>
          <w:szCs w:val="24"/>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lang w:val="zh-CN"/>
        </w:rPr>
        <w:t>的贡献度分数</w:t>
      </w:r>
      <w:r>
        <w:rPr>
          <w:rFonts w:hint="eastAsia"/>
          <w:bCs/>
          <w:sz w:val="24"/>
          <w:szCs w:val="24"/>
          <w:lang w:val="zh-CN"/>
        </w:rPr>
        <w:object w:dxaOrig="380" w:dyaOrig="380">
          <v:shape id="_x0000_i1122" type="#_x0000_t75" style="width:19pt;height:19pt" o:ole="">
            <v:imagedata r:id="rId35" o:title=""/>
          </v:shape>
          <o:OLEObject Type="Embed" ProgID="Equation.3" ShapeID="_x0000_i1122" DrawAspect="Content" ObjectID="_1786878760" r:id="rId142"/>
        </w:object>
      </w:r>
      <w:r>
        <w:rPr>
          <w:rFonts w:hint="eastAsia"/>
          <w:bCs/>
          <w:sz w:val="24"/>
          <w:szCs w:val="24"/>
          <w:lang w:val="zh-CN"/>
        </w:rPr>
        <w:t>：</w:t>
      </w:r>
    </w:p>
    <w:p w:rsidR="00C532AE" w:rsidRDefault="00E41171">
      <w:pPr>
        <w:spacing w:line="360" w:lineRule="auto"/>
        <w:ind w:firstLineChars="200" w:firstLine="480"/>
        <w:rPr>
          <w:bCs/>
          <w:sz w:val="24"/>
          <w:szCs w:val="24"/>
          <w:lang w:val="zh-CN"/>
        </w:rPr>
      </w:pPr>
      <w:r>
        <w:rPr>
          <w:rFonts w:hint="eastAsia"/>
          <w:bCs/>
          <w:sz w:val="24"/>
          <w:szCs w:val="24"/>
          <w:lang w:val="zh-CN"/>
        </w:rPr>
        <w:object w:dxaOrig="5200" w:dyaOrig="400">
          <v:shape id="_x0000_i1123" type="#_x0000_t75" style="width:260pt;height:20pt" o:ole="">
            <v:imagedata r:id="rId37" o:title=""/>
          </v:shape>
          <o:OLEObject Type="Embed" ProgID="Equation.3" ShapeID="_x0000_i1123" DrawAspect="Content" ObjectID="_1786878761" r:id="rId143"/>
        </w:object>
      </w:r>
    </w:p>
    <w:p w:rsidR="00C532AE" w:rsidRDefault="00E41171">
      <w:pPr>
        <w:spacing w:line="360" w:lineRule="auto"/>
        <w:ind w:firstLineChars="200" w:firstLine="480"/>
        <w:rPr>
          <w:bCs/>
          <w:sz w:val="24"/>
          <w:szCs w:val="24"/>
          <w:lang w:val="zh-CN"/>
        </w:rPr>
      </w:pPr>
      <w:r>
        <w:rPr>
          <w:rFonts w:hint="eastAsia"/>
          <w:bCs/>
          <w:sz w:val="24"/>
          <w:szCs w:val="24"/>
          <w:lang w:val="zh-CN"/>
        </w:rPr>
        <w:lastRenderedPageBreak/>
        <w:t>其中，</w:t>
      </w:r>
      <w:r>
        <w:rPr>
          <w:rFonts w:hint="eastAsia"/>
          <w:bCs/>
          <w:sz w:val="24"/>
          <w:szCs w:val="24"/>
          <w:lang w:val="zh-CN"/>
        </w:rPr>
        <w:object w:dxaOrig="2000" w:dyaOrig="400">
          <v:shape id="_x0000_i1124" type="#_x0000_t75" style="width:100pt;height:20pt" o:ole="">
            <v:imagedata r:id="rId39" o:title=""/>
          </v:shape>
          <o:OLEObject Type="Embed" ProgID="Equation.3" ShapeID="_x0000_i1124" DrawAspect="Content" ObjectID="_1786878762" r:id="rId144"/>
        </w:object>
      </w:r>
      <w:r>
        <w:rPr>
          <w:rFonts w:hint="eastAsia"/>
          <w:bCs/>
          <w:sz w:val="24"/>
          <w:szCs w:val="24"/>
          <w:lang w:val="zh-CN"/>
        </w:rPr>
        <w:t>表示</w:t>
      </w:r>
      <w:r>
        <w:rPr>
          <w:rFonts w:hint="eastAsia"/>
          <w:bCs/>
          <w:sz w:val="24"/>
          <w:szCs w:val="24"/>
          <w:lang w:val="zh-CN"/>
        </w:rPr>
        <w:object w:dxaOrig="876" w:dyaOrig="428">
          <v:shape id="_x0000_i1125" type="#_x0000_t75" style="width:43.8pt;height:21.4pt" o:ole="">
            <v:imagedata r:id="rId39" o:title="" cropleft="14304f" cropright="24412f"/>
          </v:shape>
          <o:OLEObject Type="Embed" ProgID="Equation.3" ShapeID="_x0000_i1125" DrawAspect="Content" ObjectID="_1786878763" r:id="rId145"/>
        </w:object>
      </w:r>
      <w:r>
        <w:rPr>
          <w:rFonts w:hint="eastAsia"/>
          <w:bCs/>
          <w:sz w:val="24"/>
          <w:szCs w:val="24"/>
          <w:lang w:val="zh-CN"/>
        </w:rPr>
        <w:t>、</w:t>
      </w:r>
      <w:r>
        <w:rPr>
          <w:rFonts w:hint="eastAsia"/>
          <w:bCs/>
          <w:sz w:val="24"/>
          <w:szCs w:val="24"/>
          <w:lang w:val="zh-CN"/>
        </w:rPr>
        <w:object w:dxaOrig="590" w:dyaOrig="438">
          <v:shape id="_x0000_i1126" type="#_x0000_t75" style="width:29.5pt;height:21.9pt" o:ole="">
            <v:imagedata r:id="rId39" o:title="" cropleft="43495f" cropright="4390f"/>
          </v:shape>
          <o:OLEObject Type="Embed" ProgID="Equation.3" ShapeID="_x0000_i1126" DrawAspect="Content" ObjectID="_1786878764" r:id="rId146"/>
        </w:object>
      </w:r>
      <w:r>
        <w:rPr>
          <w:rFonts w:hint="eastAsia"/>
          <w:bCs/>
          <w:sz w:val="24"/>
          <w:szCs w:val="24"/>
          <w:lang w:val="zh-CN"/>
        </w:rPr>
        <w:t>差值</w:t>
      </w:r>
      <w:r>
        <w:rPr>
          <w:rFonts w:hint="eastAsia"/>
          <w:bCs/>
          <w:sz w:val="24"/>
          <w:szCs w:val="24"/>
          <w:lang w:val="zh-CN"/>
        </w:rPr>
        <w:t>的余弦相似度，</w:t>
      </w:r>
      <w:r>
        <w:rPr>
          <w:rFonts w:hint="eastAsia"/>
          <w:bCs/>
          <w:sz w:val="24"/>
          <w:szCs w:val="24"/>
          <w:lang w:val="zh-CN"/>
        </w:rPr>
        <w:object w:dxaOrig="876" w:dyaOrig="428">
          <v:shape id="_x0000_i1127" type="#_x0000_t75" style="width:43.8pt;height:21.4pt" o:ole="">
            <v:imagedata r:id="rId39" o:title="" cropleft="14304f" cropright="24412f"/>
          </v:shape>
          <o:OLEObject Type="Embed" ProgID="Equation.3" ShapeID="_x0000_i1127" DrawAspect="Content" ObjectID="_1786878765" r:id="rId147"/>
        </w:object>
      </w:r>
      <w:r>
        <w:rPr>
          <w:rFonts w:hint="eastAsia"/>
          <w:bCs/>
          <w:sz w:val="24"/>
          <w:szCs w:val="24"/>
          <w:lang w:val="zh-CN"/>
        </w:rPr>
        <w:t>是</w:t>
      </w:r>
      <w:r>
        <w:rPr>
          <w:rFonts w:hint="eastAsia"/>
          <w:bCs/>
          <w:sz w:val="24"/>
          <w:szCs w:val="24"/>
          <w:lang w:val="zh-CN"/>
        </w:rPr>
        <w:t>t+1</w:t>
      </w:r>
      <w:r>
        <w:rPr>
          <w:rFonts w:hint="eastAsia"/>
          <w:bCs/>
          <w:sz w:val="24"/>
          <w:szCs w:val="24"/>
          <w:lang w:val="zh-CN"/>
        </w:rPr>
        <w:t>时刻</w:t>
      </w:r>
      <w:r>
        <w:rPr>
          <w:rFonts w:hAnsi="Cambria Math" w:cs="宋体" w:hint="eastAsia"/>
          <w:bCs/>
          <w:sz w:val="24"/>
          <w:szCs w:val="24"/>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lang w:val="zh-CN"/>
        </w:rPr>
        <w:t>与</w:t>
      </w:r>
      <w:r>
        <w:rPr>
          <w:rFonts w:hint="eastAsia"/>
          <w:bCs/>
          <w:sz w:val="24"/>
          <w:szCs w:val="24"/>
          <w:lang w:val="zh-CN"/>
        </w:rPr>
        <w:t>t</w:t>
      </w:r>
      <w:r>
        <w:rPr>
          <w:rFonts w:hint="eastAsia"/>
          <w:bCs/>
          <w:sz w:val="24"/>
          <w:szCs w:val="24"/>
          <w:lang w:val="zh-CN"/>
        </w:rPr>
        <w:t>时刻全局模型差值，</w:t>
      </w:r>
      <w:r>
        <w:rPr>
          <w:rFonts w:hint="eastAsia"/>
          <w:bCs/>
          <w:sz w:val="24"/>
          <w:szCs w:val="24"/>
          <w:lang w:val="zh-CN"/>
        </w:rPr>
        <w:object w:dxaOrig="590" w:dyaOrig="438">
          <v:shape id="_x0000_i1128" type="#_x0000_t75" style="width:29.5pt;height:21.9pt" o:ole="">
            <v:imagedata r:id="rId39" o:title="" cropleft="43495f" cropright="4390f"/>
          </v:shape>
          <o:OLEObject Type="Embed" ProgID="Equation.3" ShapeID="_x0000_i1128" DrawAspect="Content" ObjectID="_1786878766" r:id="rId148"/>
        </w:object>
      </w:r>
      <w:r>
        <w:rPr>
          <w:rFonts w:hint="eastAsia"/>
          <w:bCs/>
          <w:sz w:val="24"/>
          <w:szCs w:val="24"/>
          <w:lang w:val="zh-CN"/>
        </w:rPr>
        <w:t>是</w:t>
      </w:r>
      <w:r>
        <w:rPr>
          <w:rFonts w:hint="eastAsia"/>
          <w:bCs/>
          <w:sz w:val="24"/>
          <w:szCs w:val="24"/>
          <w:lang w:val="zh-CN"/>
        </w:rPr>
        <w:t>t+1</w:t>
      </w:r>
      <w:r>
        <w:rPr>
          <w:rFonts w:hint="eastAsia"/>
          <w:bCs/>
          <w:sz w:val="24"/>
          <w:szCs w:val="24"/>
          <w:lang w:val="zh-CN"/>
        </w:rPr>
        <w:t>时刻</w:t>
      </w:r>
      <w:r>
        <w:rPr>
          <w:rFonts w:hint="eastAsia"/>
          <w:bCs/>
          <w:sz w:val="24"/>
          <w:szCs w:val="24"/>
        </w:rPr>
        <w:t>本地</w:t>
      </w:r>
      <w:r>
        <w:rPr>
          <w:rFonts w:hint="eastAsia"/>
          <w:bCs/>
          <w:sz w:val="24"/>
          <w:szCs w:val="24"/>
          <w:lang w:val="zh-CN"/>
        </w:rPr>
        <w:t>模型与</w:t>
      </w:r>
      <w:r>
        <w:rPr>
          <w:rFonts w:hint="eastAsia"/>
          <w:bCs/>
          <w:sz w:val="24"/>
          <w:szCs w:val="24"/>
          <w:lang w:val="zh-CN"/>
        </w:rPr>
        <w:t>t</w:t>
      </w:r>
      <w:r>
        <w:rPr>
          <w:rFonts w:hint="eastAsia"/>
          <w:bCs/>
          <w:sz w:val="24"/>
          <w:szCs w:val="24"/>
          <w:lang w:val="zh-CN"/>
        </w:rPr>
        <w:t>时刻车辆设备</w:t>
      </w:r>
      <w:r>
        <w:rPr>
          <w:rFonts w:hint="eastAsia"/>
          <w:bCs/>
          <w:sz w:val="24"/>
          <w:szCs w:val="24"/>
          <w:lang w:val="zh-CN"/>
        </w:rPr>
        <w:t>i</w:t>
      </w:r>
      <w:r>
        <w:rPr>
          <w:rFonts w:hint="eastAsia"/>
          <w:bCs/>
          <w:sz w:val="24"/>
          <w:szCs w:val="24"/>
          <w:lang w:val="zh-CN"/>
        </w:rPr>
        <w:t>差值；</w:t>
      </w:r>
    </w:p>
    <w:p w:rsidR="00C532AE" w:rsidRDefault="00E41171">
      <w:pPr>
        <w:spacing w:line="360" w:lineRule="auto"/>
        <w:ind w:firstLineChars="200" w:firstLine="480"/>
        <w:rPr>
          <w:bCs/>
          <w:sz w:val="24"/>
          <w:szCs w:val="24"/>
          <w:lang w:val="zh-CN"/>
        </w:rPr>
      </w:pPr>
      <w:r>
        <w:rPr>
          <w:rFonts w:hint="eastAsia"/>
          <w:bCs/>
          <w:sz w:val="24"/>
          <w:szCs w:val="24"/>
          <w:lang w:val="zh-CN"/>
        </w:rPr>
        <w:t>如果</w:t>
      </w:r>
      <w:r>
        <w:rPr>
          <w:rFonts w:hAnsi="Cambria Math" w:cs="宋体" w:hint="eastAsia"/>
          <w:bCs/>
          <w:sz w:val="24"/>
          <w:szCs w:val="24"/>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lang w:val="zh-CN"/>
        </w:rPr>
        <w:t>的贡献度分数</w:t>
      </w:r>
      <w:r>
        <w:rPr>
          <w:rFonts w:hint="eastAsia"/>
          <w:bCs/>
          <w:sz w:val="24"/>
          <w:szCs w:val="24"/>
          <w:lang w:val="zh-CN"/>
        </w:rPr>
        <w:object w:dxaOrig="380" w:dyaOrig="380">
          <v:shape id="_x0000_i1129" type="#_x0000_t75" style="width:19pt;height:19pt" o:ole="">
            <v:imagedata r:id="rId35" o:title=""/>
          </v:shape>
          <o:OLEObject Type="Embed" ProgID="Equation.3" ShapeID="_x0000_i1129" DrawAspect="Content" ObjectID="_1786878767" r:id="rId149"/>
        </w:object>
      </w:r>
      <w:r>
        <w:rPr>
          <w:rFonts w:hint="eastAsia"/>
          <w:bCs/>
          <w:sz w:val="24"/>
          <w:szCs w:val="24"/>
          <w:lang w:val="zh-CN"/>
        </w:rPr>
        <w:t>大于</w:t>
      </w:r>
      <w:r>
        <w:rPr>
          <w:rFonts w:hint="eastAsia"/>
          <w:bCs/>
          <w:sz w:val="24"/>
          <w:szCs w:val="24"/>
          <w:lang w:val="zh-CN"/>
        </w:rPr>
        <w:t>0</w:t>
      </w:r>
      <w:r>
        <w:rPr>
          <w:rFonts w:hint="eastAsia"/>
          <w:bCs/>
          <w:sz w:val="24"/>
          <w:szCs w:val="24"/>
          <w:lang w:val="zh-CN"/>
        </w:rPr>
        <w:t>，则加入聚合列表</w:t>
      </w:r>
      <w:r>
        <w:rPr>
          <w:rFonts w:hint="eastAsia"/>
          <w:bCs/>
          <w:sz w:val="24"/>
          <w:szCs w:val="24"/>
          <w:lang w:val="zh-CN"/>
        </w:rPr>
        <w:object w:dxaOrig="440" w:dyaOrig="380">
          <v:shape id="_x0000_i1130" type="#_x0000_t75" style="width:22pt;height:19pt" o:ole="">
            <v:imagedata r:id="rId46" o:title=""/>
          </v:shape>
          <o:OLEObject Type="Embed" ProgID="Equation.3" ShapeID="_x0000_i1130" DrawAspect="Content" ObjectID="_1786878768" r:id="rId150"/>
        </w:object>
      </w:r>
      <w:r>
        <w:rPr>
          <w:rFonts w:hint="eastAsia"/>
          <w:bCs/>
          <w:sz w:val="24"/>
          <w:szCs w:val="24"/>
          <w:lang w:val="zh-CN"/>
        </w:rPr>
        <w:t>；并通过下式对</w:t>
      </w:r>
      <w:r>
        <w:rPr>
          <w:rFonts w:hAnsi="Cambria Math" w:cs="宋体" w:hint="eastAsia"/>
          <w:bCs/>
          <w:sz w:val="24"/>
          <w:szCs w:val="24"/>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lang w:val="zh-CN"/>
        </w:rPr>
        <w:t>的贡献度分数</w:t>
      </w:r>
      <w:r>
        <w:rPr>
          <w:rFonts w:hint="eastAsia"/>
          <w:bCs/>
          <w:sz w:val="24"/>
          <w:szCs w:val="24"/>
          <w:lang w:val="zh-CN"/>
        </w:rPr>
        <w:object w:dxaOrig="380" w:dyaOrig="380">
          <v:shape id="_x0000_i1131" type="#_x0000_t75" style="width:19pt;height:19pt" o:ole="">
            <v:imagedata r:id="rId35" o:title=""/>
          </v:shape>
          <o:OLEObject Type="Embed" ProgID="Equation.3" ShapeID="_x0000_i1131" DrawAspect="Content" ObjectID="_1786878769" r:id="rId151"/>
        </w:object>
      </w:r>
      <w:r>
        <w:rPr>
          <w:rFonts w:hint="eastAsia"/>
          <w:bCs/>
          <w:sz w:val="24"/>
          <w:szCs w:val="24"/>
          <w:lang w:val="zh-CN"/>
        </w:rPr>
        <w:t>进行归一化得到</w:t>
      </w:r>
      <w:r>
        <w:rPr>
          <w:rFonts w:hAnsi="Cambria Math" w:cs="宋体" w:hint="eastAsia"/>
          <w:bCs/>
          <w:sz w:val="24"/>
          <w:szCs w:val="24"/>
        </w:rPr>
        <w:t>本地模型</w:t>
      </w:r>
      <m:oMath>
        <m:sSubSup>
          <m:sSubSupPr>
            <m:ctrlPr>
              <w:rPr>
                <w:rFonts w:ascii="Cambria Math" w:hAnsi="Cambria Math" w:cs="宋体" w:hint="eastAsia"/>
                <w:bCs/>
                <w:sz w:val="24"/>
                <w:szCs w:val="24"/>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sz w:val="24"/>
                <w:szCs w:val="24"/>
              </w:rPr>
              <m:t>i</m:t>
            </m:r>
          </m:sub>
          <m:sup>
            <m:r>
              <m:rPr>
                <m:sty m:val="p"/>
              </m:rPr>
              <w:rPr>
                <w:rFonts w:ascii="Cambria Math" w:hAnsi="Cambria Math" w:cs="宋体" w:hint="eastAsia"/>
                <w:sz w:val="24"/>
                <w:szCs w:val="24"/>
              </w:rPr>
              <m:t>t</m:t>
            </m:r>
          </m:sup>
        </m:sSubSup>
      </m:oMath>
      <w:r>
        <w:rPr>
          <w:rFonts w:hint="eastAsia"/>
          <w:bCs/>
          <w:sz w:val="24"/>
          <w:szCs w:val="24"/>
          <w:lang w:val="zh-CN"/>
        </w:rPr>
        <w:t>贡献度分数</w:t>
      </w:r>
      <w:r>
        <w:rPr>
          <w:rFonts w:hint="eastAsia"/>
          <w:bCs/>
          <w:sz w:val="24"/>
          <w:szCs w:val="24"/>
          <w:lang w:val="zh-CN"/>
        </w:rPr>
        <w:object w:dxaOrig="380" w:dyaOrig="380">
          <v:shape id="_x0000_i1132" type="#_x0000_t75" style="width:19pt;height:19pt" o:ole="">
            <v:imagedata r:id="rId35" o:title=""/>
          </v:shape>
          <o:OLEObject Type="Embed" ProgID="Equation.3" ShapeID="_x0000_i1132" DrawAspect="Content" ObjectID="_1786878770" r:id="rId152"/>
        </w:object>
      </w:r>
      <w:r>
        <w:rPr>
          <w:rFonts w:hint="eastAsia"/>
          <w:bCs/>
          <w:sz w:val="24"/>
          <w:szCs w:val="24"/>
        </w:rPr>
        <w:t>的</w:t>
      </w:r>
      <w:r>
        <w:rPr>
          <w:rFonts w:hint="eastAsia"/>
          <w:bCs/>
          <w:sz w:val="24"/>
          <w:szCs w:val="24"/>
          <w:lang w:val="zh-CN"/>
        </w:rPr>
        <w:t>聚合权重</w:t>
      </w:r>
      <w:r>
        <w:rPr>
          <w:rFonts w:hint="eastAsia"/>
          <w:bCs/>
          <w:sz w:val="24"/>
          <w:szCs w:val="24"/>
          <w:lang w:val="zh-CN"/>
        </w:rPr>
        <w:object w:dxaOrig="366" w:dyaOrig="341">
          <v:shape id="_x0000_i1133" type="#_x0000_t75" style="width:18.3pt;height:17.05pt" o:ole="">
            <v:imagedata r:id="rId50" o:title="" croptop="10836f" cropbottom="27443f" cropright="44286f"/>
          </v:shape>
          <o:OLEObject Type="Embed" ProgID="Equation.3" ShapeID="_x0000_i1133" DrawAspect="Content" ObjectID="_1786878771" r:id="rId153"/>
        </w:object>
      </w:r>
      <w:r>
        <w:rPr>
          <w:rFonts w:hint="eastAsia"/>
          <w:bCs/>
          <w:sz w:val="24"/>
          <w:szCs w:val="24"/>
          <w:lang w:val="zh-CN"/>
        </w:rPr>
        <w:t>；</w:t>
      </w:r>
    </w:p>
    <w:p w:rsidR="00C532AE" w:rsidRDefault="00E41171">
      <w:pPr>
        <w:pStyle w:val="20"/>
        <w:adjustRightInd w:val="0"/>
        <w:snapToGrid w:val="0"/>
        <w:spacing w:line="360" w:lineRule="auto"/>
        <w:rPr>
          <w:rFonts w:ascii="Times New Roman"/>
          <w:sz w:val="24"/>
          <w:szCs w:val="24"/>
        </w:rPr>
      </w:pPr>
      <w:r>
        <w:rPr>
          <w:rFonts w:ascii="Times New Roman" w:hint="eastAsia"/>
          <w:bCs/>
          <w:sz w:val="24"/>
          <w:szCs w:val="24"/>
          <w:lang w:val="zh-CN"/>
        </w:rPr>
        <w:object w:dxaOrig="1320" w:dyaOrig="960">
          <v:shape id="_x0000_i1134" type="#_x0000_t75" style="width:66pt;height:48pt" o:ole="">
            <v:imagedata r:id="rId50" o:title=""/>
          </v:shape>
          <o:OLEObject Type="Embed" ProgID="Equation.3" ShapeID="_x0000_i1134" DrawAspect="Content" ObjectID="_1786878772" r:id="rId154"/>
        </w:object>
      </w:r>
      <w:r>
        <w:rPr>
          <w:rFonts w:hint="eastAsia"/>
          <w:bCs/>
          <w:sz w:val="24"/>
          <w:szCs w:val="24"/>
          <w:lang w:val="zh-CN"/>
        </w:rPr>
        <w:t>。</w:t>
      </w:r>
    </w:p>
    <w:p w:rsidR="00C532AE" w:rsidRDefault="00E41171">
      <w:pPr>
        <w:spacing w:line="360" w:lineRule="auto"/>
        <w:ind w:firstLineChars="200" w:firstLine="480"/>
        <w:rPr>
          <w:rFonts w:hAnsi="Cambria Math" w:cs="宋体" w:hint="eastAsia"/>
          <w:kern w:val="0"/>
          <w:sz w:val="24"/>
          <w:szCs w:val="24"/>
          <w:lang w:bidi="ar"/>
        </w:rPr>
      </w:pPr>
      <w:r>
        <w:rPr>
          <w:rFonts w:hint="eastAsia"/>
          <w:sz w:val="24"/>
          <w:szCs w:val="24"/>
        </w:rPr>
        <w:t>作为优选的技术方案，本实施例中，</w:t>
      </w:r>
      <w:r>
        <w:rPr>
          <w:rFonts w:hint="eastAsia"/>
          <w:bCs/>
          <w:sz w:val="24"/>
          <w:szCs w:val="24"/>
        </w:rPr>
        <w:t>步骤</w:t>
      </w:r>
      <w:r>
        <w:rPr>
          <w:rFonts w:hint="eastAsia"/>
          <w:bCs/>
          <w:sz w:val="24"/>
          <w:szCs w:val="24"/>
        </w:rPr>
        <w:t>2</w:t>
      </w:r>
      <w:r>
        <w:rPr>
          <w:rFonts w:cs="宋体" w:hint="eastAsia"/>
          <w:kern w:val="0"/>
          <w:sz w:val="24"/>
          <w:szCs w:val="24"/>
          <w:lang w:bidi="ar"/>
        </w:rPr>
        <w:t>将本地模型集合</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m:t>
            </m:r>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cs="宋体" w:hint="eastAsia"/>
          <w:kern w:val="0"/>
          <w:sz w:val="24"/>
          <w:szCs w:val="24"/>
          <w:lang w:bidi="ar"/>
        </w:rPr>
        <w:t>聚合得到</w:t>
      </w:r>
      <w:r>
        <w:rPr>
          <w:rFonts w:hint="eastAsia"/>
          <w:bCs/>
          <w:sz w:val="24"/>
          <w:szCs w:val="24"/>
          <w:lang w:val="zh-CN"/>
        </w:rPr>
        <w:t>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w:t>
      </w:r>
      <w:r>
        <w:rPr>
          <w:rFonts w:cs="宋体" w:hint="eastAsia"/>
          <w:kern w:val="0"/>
          <w:sz w:val="24"/>
          <w:szCs w:val="24"/>
          <w:lang w:bidi="ar"/>
        </w:rPr>
        <w:t>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hAnsi="Cambria Math" w:cs="宋体" w:hint="eastAsia"/>
          <w:kern w:val="0"/>
          <w:sz w:val="24"/>
          <w:szCs w:val="24"/>
          <w:lang w:bidi="ar"/>
        </w:rPr>
        <w:t>，包括：</w:t>
      </w:r>
    </w:p>
    <w:p w:rsidR="00C532AE" w:rsidRDefault="00E41171">
      <w:pPr>
        <w:spacing w:line="360" w:lineRule="auto"/>
        <w:ind w:firstLineChars="200" w:firstLine="480"/>
        <w:rPr>
          <w:bCs/>
          <w:sz w:val="24"/>
          <w:szCs w:val="24"/>
          <w:lang w:val="zh-CN"/>
        </w:rPr>
      </w:pPr>
      <w:r>
        <w:rPr>
          <w:rFonts w:hint="eastAsia"/>
          <w:bCs/>
          <w:sz w:val="24"/>
          <w:szCs w:val="24"/>
          <w:lang w:val="zh-CN"/>
        </w:rPr>
        <w:t>通过下式进行聚合并得到边缘云服务器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时刻模型</w:t>
      </w:r>
      <w:r>
        <w:rPr>
          <w:rFonts w:hint="eastAsia"/>
          <w:bCs/>
          <w:sz w:val="24"/>
          <w:szCs w:val="24"/>
          <w:lang w:val="zh-CN"/>
        </w:rPr>
        <w:object w:dxaOrig="420" w:dyaOrig="400">
          <v:shape id="_x0000_i1135" type="#_x0000_t75" style="width:21pt;height:20pt" o:ole="">
            <v:imagedata r:id="rId53" o:title=""/>
          </v:shape>
          <o:OLEObject Type="Embed" ProgID="Equation.3" ShapeID="_x0000_i1135" DrawAspect="Content" ObjectID="_1786878773" r:id="rId155"/>
        </w:object>
      </w:r>
      <w:r>
        <w:rPr>
          <w:rFonts w:hint="eastAsia"/>
          <w:bCs/>
          <w:sz w:val="24"/>
          <w:szCs w:val="24"/>
          <w:lang w:val="zh-CN"/>
        </w:rPr>
        <w:t>：</w:t>
      </w:r>
    </w:p>
    <w:p w:rsidR="00C532AE" w:rsidRDefault="00E41171">
      <w:pPr>
        <w:pStyle w:val="20"/>
        <w:adjustRightInd w:val="0"/>
        <w:snapToGrid w:val="0"/>
        <w:spacing w:line="360" w:lineRule="auto"/>
        <w:rPr>
          <w:rFonts w:ascii="Times New Roman"/>
          <w:sz w:val="24"/>
          <w:szCs w:val="24"/>
        </w:rPr>
      </w:pPr>
      <w:r>
        <w:rPr>
          <w:rFonts w:ascii="Times New Roman" w:hint="eastAsia"/>
          <w:bCs/>
          <w:sz w:val="24"/>
          <w:szCs w:val="24"/>
          <w:lang w:val="zh-CN"/>
        </w:rPr>
        <w:object w:dxaOrig="1660" w:dyaOrig="600">
          <v:shape id="_x0000_i1136" type="#_x0000_t75" style="width:83pt;height:30pt" o:ole="">
            <v:imagedata r:id="rId111" o:title=""/>
          </v:shape>
          <o:OLEObject Type="Embed" ProgID="Equation.3" ShapeID="_x0000_i1136" DrawAspect="Content" ObjectID="_1786878774" r:id="rId156"/>
        </w:object>
      </w:r>
      <w:r>
        <w:rPr>
          <w:rFonts w:hint="eastAsia"/>
          <w:bCs/>
          <w:sz w:val="24"/>
          <w:szCs w:val="24"/>
          <w:lang w:val="zh-CN"/>
        </w:rPr>
        <w:t>。</w:t>
      </w:r>
    </w:p>
    <w:p w:rsidR="00C532AE" w:rsidRDefault="00E41171">
      <w:pPr>
        <w:spacing w:line="360" w:lineRule="auto"/>
        <w:ind w:firstLineChars="200" w:firstLine="480"/>
        <w:rPr>
          <w:rFonts w:hAnsi="Cambria Math" w:cs="宋体" w:hint="eastAsia"/>
          <w:kern w:val="0"/>
          <w:sz w:val="24"/>
          <w:szCs w:val="24"/>
          <w:lang w:bidi="ar"/>
        </w:rPr>
      </w:pPr>
      <w:r>
        <w:rPr>
          <w:rFonts w:hint="eastAsia"/>
          <w:sz w:val="24"/>
          <w:szCs w:val="24"/>
        </w:rPr>
        <w:t>作为优选的技术方案，本实施例中，</w:t>
      </w:r>
      <w:r>
        <w:rPr>
          <w:rFonts w:cs="宋体" w:hint="eastAsia"/>
          <w:kern w:val="0"/>
          <w:sz w:val="24"/>
          <w:szCs w:val="24"/>
          <w:lang w:bidi="ar"/>
        </w:rPr>
        <w:t>步骤</w:t>
      </w:r>
      <w:r>
        <w:rPr>
          <w:rFonts w:cs="宋体" w:hint="eastAsia"/>
          <w:kern w:val="0"/>
          <w:sz w:val="24"/>
          <w:szCs w:val="24"/>
          <w:lang w:bidi="ar"/>
        </w:rPr>
        <w:t>3</w:t>
      </w:r>
      <w:r>
        <w:rPr>
          <w:rFonts w:cs="宋体" w:hint="eastAsia"/>
          <w:kern w:val="0"/>
          <w:sz w:val="24"/>
          <w:szCs w:val="24"/>
          <w:lang w:bidi="ar"/>
        </w:rPr>
        <w:t>中心云服务器将收到的本地模型</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cs="宋体" w:hint="eastAsia"/>
          <w:kern w:val="0"/>
          <w:sz w:val="24"/>
          <w:szCs w:val="24"/>
          <w:lang w:bidi="ar"/>
        </w:rPr>
        <w:t>进行聚合得到</w:t>
      </w:r>
      <w:r>
        <w:rPr>
          <w:rFonts w:cs="宋体" w:hint="eastAsia"/>
          <w:kern w:val="0"/>
          <w:sz w:val="24"/>
          <w:szCs w:val="24"/>
          <w:lang w:bidi="ar"/>
        </w:rPr>
        <w:t>t+1</w:t>
      </w:r>
      <w:r>
        <w:rPr>
          <w:rFonts w:cs="宋体" w:hint="eastAsia"/>
          <w:kern w:val="0"/>
          <w:sz w:val="24"/>
          <w:szCs w:val="24"/>
          <w:lang w:bidi="ar"/>
        </w:rPr>
        <w:t>时刻的全局模型</w:t>
      </w:r>
      <m:oMath>
        <m:sSup>
          <m:sSupPr>
            <m:ctrlPr>
              <w:rPr>
                <w:rFonts w:ascii="Cambria Math" w:hAnsi="Cambria Math" w:cs="宋体" w:hint="eastAsia"/>
                <w:kern w:val="0"/>
                <w:sz w:val="24"/>
                <w:szCs w:val="24"/>
                <w:lang w:bidi="ar"/>
              </w:rPr>
            </m:ctrlPr>
          </m:sSupPr>
          <m:e>
            <m:r>
              <m:rPr>
                <m:sty m:val="p"/>
              </m:rPr>
              <w:rPr>
                <w:rFonts w:ascii="Cambria Math" w:hAnsi="Cambria Math" w:cs="宋体" w:hint="eastAsia"/>
                <w:kern w:val="0"/>
                <w:sz w:val="24"/>
                <w:szCs w:val="24"/>
                <w:lang w:bidi="ar"/>
              </w:rPr>
              <m:t>ω</m:t>
            </m:r>
          </m:e>
          <m:sup>
            <m:r>
              <m:rPr>
                <m:sty m:val="p"/>
              </m:rPr>
              <w:rPr>
                <w:rFonts w:ascii="Cambria Math" w:hAnsi="Cambria Math" w:cs="宋体" w:hint="eastAsia"/>
                <w:kern w:val="0"/>
                <w:sz w:val="24"/>
                <w:szCs w:val="24"/>
                <w:lang w:bidi="ar"/>
              </w:rPr>
              <m:t>t+1</m:t>
            </m:r>
          </m:sup>
        </m:sSup>
      </m:oMath>
      <w:r>
        <w:rPr>
          <w:rFonts w:hAnsi="Cambria Math" w:cs="宋体" w:hint="eastAsia"/>
          <w:kern w:val="0"/>
          <w:sz w:val="24"/>
          <w:szCs w:val="24"/>
          <w:lang w:bidi="ar"/>
        </w:rPr>
        <w:t>，包括：</w:t>
      </w:r>
    </w:p>
    <w:p w:rsidR="00C532AE" w:rsidRDefault="00E41171">
      <w:pPr>
        <w:spacing w:line="360" w:lineRule="auto"/>
        <w:ind w:firstLineChars="200" w:firstLine="480"/>
        <w:rPr>
          <w:bCs/>
          <w:sz w:val="24"/>
          <w:szCs w:val="24"/>
          <w:lang w:val="zh-CN"/>
        </w:rPr>
      </w:pPr>
      <w:r>
        <w:rPr>
          <w:rFonts w:hint="eastAsia"/>
          <w:bCs/>
          <w:sz w:val="24"/>
          <w:szCs w:val="24"/>
          <w:lang w:val="zh-CN"/>
        </w:rPr>
        <w:t>中心云服务器收集边缘云服务器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时刻模型</w:t>
      </w:r>
      <w:r>
        <w:rPr>
          <w:rFonts w:hint="eastAsia"/>
          <w:bCs/>
          <w:sz w:val="24"/>
          <w:szCs w:val="24"/>
          <w:lang w:val="zh-CN"/>
        </w:rPr>
        <w:object w:dxaOrig="420" w:dyaOrig="400">
          <v:shape id="_x0000_i1137" type="#_x0000_t75" style="width:21pt;height:20pt" o:ole="">
            <v:imagedata r:id="rId53" o:title=""/>
          </v:shape>
          <o:OLEObject Type="Embed" ProgID="Equation.3" ShapeID="_x0000_i1137" DrawAspect="Content" ObjectID="_1786878775" r:id="rId157"/>
        </w:object>
      </w:r>
      <w:r>
        <w:rPr>
          <w:rFonts w:hint="eastAsia"/>
          <w:bCs/>
          <w:sz w:val="24"/>
          <w:szCs w:val="24"/>
          <w:lang w:val="zh-CN"/>
        </w:rPr>
        <w:t>，通过下式对边缘云服务器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时刻模型</w:t>
      </w:r>
      <w:r>
        <w:rPr>
          <w:rFonts w:hint="eastAsia"/>
          <w:bCs/>
          <w:sz w:val="24"/>
          <w:szCs w:val="24"/>
          <w:lang w:val="zh-CN"/>
        </w:rPr>
        <w:object w:dxaOrig="420" w:dyaOrig="400">
          <v:shape id="_x0000_i1138" type="#_x0000_t75" style="width:21pt;height:20pt" o:ole="">
            <v:imagedata r:id="rId53" o:title=""/>
          </v:shape>
          <o:OLEObject Type="Embed" ProgID="Equation.3" ShapeID="_x0000_i1138" DrawAspect="Content" ObjectID="_1786878776" r:id="rId158"/>
        </w:object>
      </w:r>
      <w:r>
        <w:rPr>
          <w:rFonts w:hint="eastAsia"/>
          <w:bCs/>
          <w:sz w:val="24"/>
          <w:szCs w:val="24"/>
          <w:lang w:val="zh-CN"/>
        </w:rPr>
        <w:t>进行</w:t>
      </w:r>
      <w:proofErr w:type="gramStart"/>
      <w:r>
        <w:rPr>
          <w:rFonts w:hint="eastAsia"/>
          <w:bCs/>
          <w:sz w:val="24"/>
          <w:szCs w:val="24"/>
          <w:lang w:val="zh-CN"/>
        </w:rPr>
        <w:t>考量</w:t>
      </w:r>
      <w:proofErr w:type="gramEnd"/>
      <w:r>
        <w:rPr>
          <w:rFonts w:hint="eastAsia"/>
          <w:bCs/>
          <w:sz w:val="24"/>
          <w:szCs w:val="24"/>
          <w:lang w:val="zh-CN"/>
        </w:rPr>
        <w:t>并</w:t>
      </w:r>
      <w:r>
        <w:rPr>
          <w:rFonts w:hint="eastAsia"/>
          <w:bCs/>
          <w:sz w:val="24"/>
          <w:szCs w:val="24"/>
        </w:rPr>
        <w:t>获取</w:t>
      </w:r>
      <w:r>
        <w:rPr>
          <w:rFonts w:hint="eastAsia"/>
          <w:bCs/>
          <w:sz w:val="24"/>
          <w:szCs w:val="24"/>
          <w:lang w:val="zh-CN"/>
        </w:rPr>
        <w:t>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时刻模型</w:t>
      </w:r>
      <w:r>
        <w:rPr>
          <w:rFonts w:hint="eastAsia"/>
          <w:bCs/>
          <w:sz w:val="24"/>
          <w:szCs w:val="24"/>
          <w:lang w:val="zh-CN"/>
        </w:rPr>
        <w:object w:dxaOrig="420" w:dyaOrig="400">
          <v:shape id="_x0000_i1139" type="#_x0000_t75" style="width:21pt;height:20pt" o:ole="">
            <v:imagedata r:id="rId53" o:title=""/>
          </v:shape>
          <o:OLEObject Type="Embed" ProgID="Equation.3" ShapeID="_x0000_i1139" DrawAspect="Content" ObjectID="_1786878777" r:id="rId159"/>
        </w:object>
      </w:r>
      <w:r>
        <w:rPr>
          <w:rFonts w:hint="eastAsia"/>
          <w:bCs/>
          <w:sz w:val="24"/>
          <w:szCs w:val="24"/>
        </w:rPr>
        <w:t>的</w:t>
      </w:r>
      <w:r>
        <w:rPr>
          <w:rFonts w:hint="eastAsia"/>
          <w:bCs/>
          <w:sz w:val="24"/>
          <w:szCs w:val="24"/>
          <w:lang w:val="zh-CN"/>
        </w:rPr>
        <w:t>质量贡献度分数</w:t>
      </w:r>
      <w:r>
        <w:rPr>
          <w:rFonts w:hint="eastAsia"/>
          <w:bCs/>
          <w:sz w:val="24"/>
          <w:szCs w:val="24"/>
          <w:lang w:val="zh-CN"/>
        </w:rPr>
        <w:object w:dxaOrig="420" w:dyaOrig="400">
          <v:shape id="_x0000_i1140" type="#_x0000_t75" style="width:21pt;height:20pt" o:ole="">
            <v:imagedata r:id="rId60" o:title=""/>
          </v:shape>
          <o:OLEObject Type="Embed" ProgID="Equation.3" ShapeID="_x0000_i1140" DrawAspect="Content" ObjectID="_1786878778" r:id="rId160"/>
        </w:object>
      </w:r>
      <w:r>
        <w:rPr>
          <w:rFonts w:hint="eastAsia"/>
          <w:bCs/>
          <w:sz w:val="24"/>
          <w:szCs w:val="24"/>
          <w:lang w:val="zh-CN"/>
        </w:rPr>
        <w:t>：</w:t>
      </w:r>
    </w:p>
    <w:p w:rsidR="00C532AE" w:rsidRDefault="00E41171">
      <w:pPr>
        <w:spacing w:line="360" w:lineRule="auto"/>
        <w:ind w:firstLineChars="200" w:firstLine="480"/>
        <w:rPr>
          <w:bCs/>
          <w:sz w:val="24"/>
          <w:szCs w:val="24"/>
          <w:lang w:val="zh-CN"/>
        </w:rPr>
      </w:pPr>
      <w:r>
        <w:rPr>
          <w:rFonts w:hint="eastAsia"/>
          <w:bCs/>
          <w:sz w:val="24"/>
          <w:szCs w:val="24"/>
          <w:lang w:val="zh-CN"/>
        </w:rPr>
        <w:object w:dxaOrig="2780" w:dyaOrig="600">
          <v:shape id="_x0000_i1141" type="#_x0000_t75" style="width:139pt;height:30pt" o:ole="">
            <v:imagedata r:id="rId62" o:title=""/>
          </v:shape>
          <o:OLEObject Type="Embed" ProgID="Equation.3" ShapeID="_x0000_i1141" DrawAspect="Content" ObjectID="_1786878779" r:id="rId161"/>
        </w:object>
      </w:r>
    </w:p>
    <w:p w:rsidR="00C532AE" w:rsidRDefault="00E41171">
      <w:pPr>
        <w:spacing w:line="360" w:lineRule="auto"/>
        <w:ind w:firstLineChars="200" w:firstLine="480"/>
        <w:rPr>
          <w:bCs/>
          <w:sz w:val="24"/>
          <w:szCs w:val="24"/>
          <w:lang w:val="zh-CN"/>
        </w:rPr>
      </w:pPr>
      <w:r>
        <w:rPr>
          <w:rFonts w:hint="eastAsia"/>
          <w:bCs/>
          <w:sz w:val="24"/>
          <w:szCs w:val="24"/>
          <w:lang w:val="zh-CN"/>
        </w:rPr>
        <w:t>其中，</w:t>
      </w:r>
      <w:r>
        <w:rPr>
          <w:rFonts w:hint="eastAsia"/>
          <w:bCs/>
          <w:sz w:val="24"/>
          <w:szCs w:val="24"/>
          <w:lang w:val="zh-CN"/>
        </w:rPr>
        <w:object w:dxaOrig="1520" w:dyaOrig="400">
          <v:shape id="_x0000_i1142" type="#_x0000_t75" style="width:76pt;height:20pt" o:ole="">
            <v:imagedata r:id="rId64" o:title=""/>
          </v:shape>
          <o:OLEObject Type="Embed" ProgID="Equation.3" ShapeID="_x0000_i1142" DrawAspect="Content" ObjectID="_1786878780" r:id="rId162"/>
        </w:object>
      </w:r>
      <w:r>
        <w:rPr>
          <w:rFonts w:hint="eastAsia"/>
          <w:bCs/>
          <w:sz w:val="24"/>
          <w:szCs w:val="24"/>
          <w:lang w:val="zh-CN"/>
        </w:rPr>
        <w:t>表示边缘云服务器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时刻模型</w:t>
      </w:r>
      <w:r>
        <w:rPr>
          <w:rFonts w:hint="eastAsia"/>
          <w:bCs/>
          <w:sz w:val="24"/>
          <w:szCs w:val="24"/>
          <w:lang w:val="zh-CN"/>
        </w:rPr>
        <w:object w:dxaOrig="420" w:dyaOrig="400">
          <v:shape id="_x0000_i1143" type="#_x0000_t75" style="width:21pt;height:20pt" o:ole="">
            <v:imagedata r:id="rId53" o:title=""/>
          </v:shape>
          <o:OLEObject Type="Embed" ProgID="Equation.3" ShapeID="_x0000_i1143" DrawAspect="Content" ObjectID="_1786878781" r:id="rId163"/>
        </w:object>
      </w:r>
      <w:r>
        <w:rPr>
          <w:rFonts w:hint="eastAsia"/>
          <w:bCs/>
          <w:sz w:val="24"/>
          <w:szCs w:val="24"/>
          <w:lang w:val="zh-CN"/>
        </w:rPr>
        <w:t>在中心云服务器测试集中的表现，为的是即使某一个边缘云服务器</w:t>
      </w:r>
      <w:r>
        <w:rPr>
          <w:rFonts w:hint="eastAsia"/>
          <w:bCs/>
          <w:sz w:val="24"/>
          <w:szCs w:val="24"/>
          <w:lang w:val="zh-CN"/>
        </w:rPr>
        <w:t>j</w:t>
      </w:r>
      <w:r>
        <w:rPr>
          <w:rFonts w:hint="eastAsia"/>
          <w:bCs/>
          <w:sz w:val="24"/>
          <w:szCs w:val="24"/>
          <w:lang w:val="zh-CN"/>
        </w:rPr>
        <w:t>出现问题，在中心云服务器这里也能识别出来；</w:t>
      </w:r>
    </w:p>
    <w:p w:rsidR="00C532AE" w:rsidRDefault="00E41171">
      <w:pPr>
        <w:spacing w:line="360" w:lineRule="auto"/>
        <w:ind w:firstLineChars="200" w:firstLine="480"/>
        <w:rPr>
          <w:bCs/>
          <w:sz w:val="24"/>
          <w:szCs w:val="24"/>
          <w:lang w:val="zh-CN"/>
        </w:rPr>
      </w:pPr>
      <w:r>
        <w:rPr>
          <w:rFonts w:hint="eastAsia"/>
          <w:bCs/>
          <w:sz w:val="24"/>
          <w:szCs w:val="24"/>
          <w:lang w:val="zh-CN"/>
        </w:rPr>
        <w:t>如果质量贡献度分数</w:t>
      </w:r>
      <w:r>
        <w:rPr>
          <w:rFonts w:hint="eastAsia"/>
          <w:bCs/>
          <w:sz w:val="24"/>
          <w:szCs w:val="24"/>
          <w:lang w:val="zh-CN"/>
        </w:rPr>
        <w:object w:dxaOrig="420" w:dyaOrig="400">
          <v:shape id="_x0000_i1144" type="#_x0000_t75" style="width:21pt;height:20pt" o:ole="">
            <v:imagedata r:id="rId60" o:title=""/>
          </v:shape>
          <o:OLEObject Type="Embed" ProgID="Equation.3" ShapeID="_x0000_i1144" DrawAspect="Content" ObjectID="_1786878782" r:id="rId164"/>
        </w:object>
      </w:r>
      <w:r>
        <w:rPr>
          <w:rFonts w:hint="eastAsia"/>
          <w:bCs/>
          <w:sz w:val="24"/>
          <w:szCs w:val="24"/>
          <w:lang w:val="zh-CN"/>
        </w:rPr>
        <w:t>大于</w:t>
      </w:r>
      <w:r>
        <w:rPr>
          <w:rFonts w:hint="eastAsia"/>
          <w:bCs/>
          <w:sz w:val="24"/>
          <w:szCs w:val="24"/>
          <w:lang w:val="zh-CN"/>
        </w:rPr>
        <w:object w:dxaOrig="279" w:dyaOrig="320">
          <v:shape id="_x0000_i1145" type="#_x0000_t75" style="width:13.95pt;height:16pt" o:ole="">
            <v:imagedata r:id="rId69" o:title=""/>
          </v:shape>
          <o:OLEObject Type="Embed" ProgID="Equation.3" ShapeID="_x0000_i1145" DrawAspect="Content" ObjectID="_1786878783" r:id="rId165"/>
        </w:object>
      </w:r>
      <w:r>
        <w:rPr>
          <w:rFonts w:hint="eastAsia"/>
          <w:bCs/>
          <w:sz w:val="24"/>
          <w:szCs w:val="24"/>
          <w:lang w:val="zh-CN"/>
        </w:rPr>
        <w:t>，则加入聚合列表</w:t>
      </w:r>
      <w:r>
        <w:rPr>
          <w:rFonts w:hint="eastAsia"/>
          <w:bCs/>
          <w:sz w:val="24"/>
          <w:szCs w:val="24"/>
          <w:lang w:val="zh-CN"/>
        </w:rPr>
        <w:object w:dxaOrig="440" w:dyaOrig="320">
          <v:shape id="_x0000_i1146" type="#_x0000_t75" style="width:22pt;height:16pt" o:ole="">
            <v:imagedata r:id="rId71" o:title=""/>
          </v:shape>
          <o:OLEObject Type="Embed" ProgID="Equation.3" ShapeID="_x0000_i1146" DrawAspect="Content" ObjectID="_1786878784" r:id="rId166"/>
        </w:object>
      </w:r>
      <w:r>
        <w:rPr>
          <w:rFonts w:hint="eastAsia"/>
          <w:bCs/>
          <w:sz w:val="24"/>
          <w:szCs w:val="24"/>
          <w:lang w:val="zh-CN"/>
        </w:rPr>
        <w:t>；并通过下式对质量贡献度分数</w:t>
      </w:r>
      <w:r>
        <w:rPr>
          <w:rFonts w:hint="eastAsia"/>
          <w:bCs/>
          <w:sz w:val="24"/>
          <w:szCs w:val="24"/>
          <w:lang w:val="zh-CN"/>
        </w:rPr>
        <w:object w:dxaOrig="420" w:dyaOrig="400">
          <v:shape id="_x0000_i1147" type="#_x0000_t75" style="width:21pt;height:20pt" o:ole="">
            <v:imagedata r:id="rId60" o:title=""/>
          </v:shape>
          <o:OLEObject Type="Embed" ProgID="Equation.3" ShapeID="_x0000_i1147" DrawAspect="Content" ObjectID="_1786878785" r:id="rId167"/>
        </w:object>
      </w:r>
      <w:r>
        <w:rPr>
          <w:rFonts w:hint="eastAsia"/>
          <w:bCs/>
          <w:sz w:val="24"/>
          <w:szCs w:val="24"/>
          <w:lang w:val="zh-CN"/>
        </w:rPr>
        <w:t>进行归一化得到聚合权重；</w:t>
      </w:r>
    </w:p>
    <w:p w:rsidR="00C532AE" w:rsidRDefault="00E41171">
      <w:pPr>
        <w:spacing w:line="360" w:lineRule="auto"/>
        <w:ind w:firstLineChars="200" w:firstLine="480"/>
        <w:rPr>
          <w:bCs/>
          <w:sz w:val="24"/>
          <w:szCs w:val="24"/>
          <w:lang w:val="zh-CN"/>
        </w:rPr>
      </w:pPr>
      <w:r>
        <w:rPr>
          <w:rFonts w:hint="eastAsia"/>
          <w:bCs/>
          <w:sz w:val="24"/>
          <w:szCs w:val="24"/>
          <w:lang w:val="zh-CN"/>
        </w:rPr>
        <w:object w:dxaOrig="1380" w:dyaOrig="920">
          <v:shape id="_x0000_i1148" type="#_x0000_t75" style="width:69pt;height:46pt" o:ole="">
            <v:imagedata r:id="rId124" o:title=""/>
          </v:shape>
          <o:OLEObject Type="Embed" ProgID="Equation.3" ShapeID="_x0000_i1148" DrawAspect="Content" ObjectID="_1786878786" r:id="rId168"/>
        </w:object>
      </w:r>
    </w:p>
    <w:p w:rsidR="00C532AE" w:rsidRDefault="00E41171">
      <w:pPr>
        <w:pStyle w:val="20"/>
        <w:adjustRightInd w:val="0"/>
        <w:snapToGrid w:val="0"/>
        <w:spacing w:line="360" w:lineRule="auto"/>
        <w:rPr>
          <w:rFonts w:ascii="Times New Roman"/>
          <w:bCs/>
          <w:sz w:val="24"/>
          <w:szCs w:val="24"/>
          <w:lang w:val="zh-CN"/>
        </w:rPr>
      </w:pPr>
      <w:r>
        <w:rPr>
          <w:rFonts w:hint="eastAsia"/>
          <w:bCs/>
          <w:sz w:val="24"/>
          <w:szCs w:val="24"/>
          <w:lang w:val="zh-CN"/>
        </w:rPr>
        <w:lastRenderedPageBreak/>
        <w:t>中心云服务器</w:t>
      </w:r>
      <w:r>
        <w:rPr>
          <w:rFonts w:ascii="Times New Roman" w:cs="宋体" w:hint="eastAsia"/>
          <w:kern w:val="0"/>
          <w:sz w:val="24"/>
          <w:szCs w:val="24"/>
          <w:lang w:bidi="ar"/>
        </w:rPr>
        <w:t>将收到的本地模型</w:t>
      </w:r>
      <w:r>
        <w:rPr>
          <w:rFonts w:ascii="Times New Roman"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ascii="Times New Roman" w:cs="宋体" w:hint="eastAsia"/>
          <w:kern w:val="0"/>
          <w:sz w:val="24"/>
          <w:szCs w:val="24"/>
          <w:lang w:bidi="ar"/>
        </w:rPr>
        <w:t>}</w:t>
      </w:r>
      <w:r>
        <w:rPr>
          <w:rFonts w:ascii="Times New Roman" w:hint="eastAsia"/>
          <w:bCs/>
          <w:sz w:val="24"/>
          <w:szCs w:val="24"/>
          <w:lang w:val="zh-CN"/>
        </w:rPr>
        <w:t>通过聚合权重进行聚合并</w:t>
      </w:r>
      <w:r>
        <w:rPr>
          <w:rFonts w:hint="eastAsia"/>
          <w:bCs/>
          <w:sz w:val="24"/>
          <w:szCs w:val="24"/>
          <w:lang w:val="zh-CN"/>
        </w:rPr>
        <w:t>得到</w:t>
      </w:r>
      <w:r>
        <w:rPr>
          <w:rFonts w:ascii="Times New Roman" w:hint="eastAsia"/>
          <w:bCs/>
          <w:sz w:val="24"/>
          <w:szCs w:val="24"/>
          <w:lang w:val="zh-CN"/>
        </w:rPr>
        <w:t>t+1</w:t>
      </w:r>
      <w:r>
        <w:rPr>
          <w:rFonts w:ascii="Times New Roman" w:hint="eastAsia"/>
          <w:bCs/>
          <w:sz w:val="24"/>
          <w:szCs w:val="24"/>
          <w:lang w:val="zh-CN"/>
        </w:rPr>
        <w:t>时刻的全局模型</w:t>
      </w:r>
      <w:r>
        <w:rPr>
          <w:rFonts w:ascii="Times New Roman" w:hint="eastAsia"/>
          <w:bCs/>
          <w:sz w:val="24"/>
          <w:szCs w:val="24"/>
          <w:lang w:val="zh-CN"/>
        </w:rPr>
        <w:object w:dxaOrig="1820" w:dyaOrig="560">
          <v:shape id="_x0000_i1149" type="#_x0000_t75" style="width:91pt;height:28pt" o:ole="">
            <v:imagedata r:id="rId126" o:title=""/>
          </v:shape>
          <o:OLEObject Type="Embed" ProgID="Equation.3" ShapeID="_x0000_i1149" DrawAspect="Content" ObjectID="_1786878787" r:id="rId169"/>
        </w:object>
      </w:r>
      <w:r>
        <w:rPr>
          <w:rFonts w:ascii="Times New Roman" w:hint="eastAsia"/>
          <w:bCs/>
          <w:sz w:val="24"/>
          <w:szCs w:val="24"/>
          <w:lang w:val="zh-CN"/>
        </w:rPr>
        <w:t>。</w:t>
      </w:r>
    </w:p>
    <w:p w:rsidR="00C532AE" w:rsidRDefault="00E41171">
      <w:pPr>
        <w:adjustRightInd w:val="0"/>
        <w:snapToGrid w:val="0"/>
        <w:spacing w:line="360" w:lineRule="auto"/>
        <w:ind w:firstLineChars="200" w:firstLine="480"/>
        <w:rPr>
          <w:sz w:val="24"/>
          <w:szCs w:val="24"/>
        </w:rPr>
      </w:pPr>
      <w:r>
        <w:rPr>
          <w:rFonts w:hint="eastAsia"/>
          <w:sz w:val="24"/>
          <w:szCs w:val="24"/>
        </w:rPr>
        <w:t>需要说明的是，本发明中车辆设备</w:t>
      </w:r>
      <w:proofErr w:type="spellStart"/>
      <w:r>
        <w:rPr>
          <w:rFonts w:hint="eastAsia"/>
          <w:sz w:val="24"/>
          <w:szCs w:val="24"/>
        </w:rPr>
        <w:t>i</w:t>
      </w:r>
      <w:proofErr w:type="spellEnd"/>
      <w:r>
        <w:rPr>
          <w:rFonts w:hint="eastAsia"/>
          <w:sz w:val="24"/>
          <w:szCs w:val="24"/>
        </w:rPr>
        <w:t>可以为车辆等物联网设备。</w:t>
      </w:r>
    </w:p>
    <w:p w:rsidR="00C532AE" w:rsidRDefault="00E41171">
      <w:pPr>
        <w:pStyle w:val="20"/>
        <w:adjustRightInd w:val="0"/>
        <w:snapToGrid w:val="0"/>
        <w:spacing w:line="360" w:lineRule="auto"/>
        <w:rPr>
          <w:rFonts w:ascii="Times New Roman" w:cs="宋体"/>
          <w:kern w:val="0"/>
          <w:sz w:val="24"/>
          <w:szCs w:val="24"/>
          <w:lang w:bidi="ar"/>
        </w:rPr>
      </w:pPr>
      <w:r>
        <w:rPr>
          <w:rFonts w:ascii="Times New Roman" w:cs="宋体" w:hint="eastAsia"/>
          <w:kern w:val="0"/>
          <w:sz w:val="24"/>
          <w:szCs w:val="24"/>
          <w:lang w:bidi="ar"/>
        </w:rPr>
        <w:t>在本发明的另一个实施例中，还提供了一种电子设备，包括：一个或多个处理器；存储装置，用于存储一个或多个程序，当所述一个或多个程序被所述一个或多个处理器执行时，使得本发明实现如上任</w:t>
      </w:r>
      <w:proofErr w:type="gramStart"/>
      <w:r>
        <w:rPr>
          <w:rFonts w:ascii="Times New Roman" w:cs="宋体" w:hint="eastAsia"/>
          <w:kern w:val="0"/>
          <w:sz w:val="24"/>
          <w:szCs w:val="24"/>
          <w:lang w:bidi="ar"/>
        </w:rPr>
        <w:t>一</w:t>
      </w:r>
      <w:proofErr w:type="gramEnd"/>
      <w:r>
        <w:rPr>
          <w:rFonts w:ascii="Times New Roman" w:cs="宋体" w:hint="eastAsia"/>
          <w:kern w:val="0"/>
          <w:sz w:val="24"/>
          <w:szCs w:val="24"/>
          <w:lang w:bidi="ar"/>
        </w:rPr>
        <w:t>实施例中</w:t>
      </w:r>
      <w:r>
        <w:rPr>
          <w:rFonts w:ascii="Times New Roman" w:hint="eastAsia"/>
          <w:bCs/>
          <w:sz w:val="24"/>
          <w:szCs w:val="24"/>
          <w:lang w:val="zh-CN"/>
        </w:rPr>
        <w:t>所述方法</w:t>
      </w:r>
      <w:r>
        <w:rPr>
          <w:rFonts w:ascii="Times New Roman" w:cs="宋体" w:hint="eastAsia"/>
          <w:kern w:val="0"/>
          <w:sz w:val="24"/>
          <w:szCs w:val="24"/>
          <w:lang w:bidi="ar"/>
        </w:rPr>
        <w:t>。</w:t>
      </w:r>
    </w:p>
    <w:p w:rsidR="00C532AE" w:rsidRDefault="00E41171">
      <w:pPr>
        <w:pStyle w:val="20"/>
        <w:adjustRightInd w:val="0"/>
        <w:snapToGrid w:val="0"/>
        <w:spacing w:line="360" w:lineRule="auto"/>
        <w:rPr>
          <w:rFonts w:ascii="Times New Roman" w:cs="宋体"/>
          <w:kern w:val="0"/>
          <w:sz w:val="24"/>
          <w:szCs w:val="24"/>
          <w:lang w:bidi="ar"/>
        </w:rPr>
      </w:pPr>
      <w:r>
        <w:rPr>
          <w:rFonts w:ascii="Times New Roman" w:cs="宋体" w:hint="eastAsia"/>
          <w:kern w:val="0"/>
          <w:sz w:val="24"/>
          <w:szCs w:val="24"/>
          <w:lang w:bidi="ar"/>
        </w:rPr>
        <w:t>在本实施例中，适用于来实现本发明实施例的电子设备的计算机系统包括中央处理单元</w:t>
      </w:r>
      <w:r>
        <w:rPr>
          <w:rFonts w:ascii="Times New Roman" w:cs="宋体" w:hint="eastAsia"/>
          <w:kern w:val="0"/>
          <w:sz w:val="24"/>
          <w:szCs w:val="24"/>
          <w:lang w:bidi="ar"/>
        </w:rPr>
        <w:t>(</w:t>
      </w:r>
      <w:proofErr w:type="spellStart"/>
      <w:r>
        <w:rPr>
          <w:rFonts w:ascii="Times New Roman" w:cs="宋体" w:hint="eastAsia"/>
          <w:kern w:val="0"/>
          <w:sz w:val="24"/>
          <w:szCs w:val="24"/>
          <w:lang w:bidi="ar"/>
        </w:rPr>
        <w:t>Centr</w:t>
      </w:r>
      <w:r>
        <w:rPr>
          <w:rFonts w:ascii="Times New Roman" w:cs="宋体" w:hint="eastAsia"/>
          <w:kern w:val="0"/>
          <w:sz w:val="24"/>
          <w:szCs w:val="24"/>
          <w:lang w:bidi="ar"/>
        </w:rPr>
        <w:t>alProcessingUnit</w:t>
      </w:r>
      <w:proofErr w:type="spellEnd"/>
      <w:r>
        <w:rPr>
          <w:rFonts w:ascii="Times New Roman" w:cs="宋体" w:hint="eastAsia"/>
          <w:kern w:val="0"/>
          <w:sz w:val="24"/>
          <w:szCs w:val="24"/>
          <w:lang w:bidi="ar"/>
        </w:rPr>
        <w:t>，</w:t>
      </w:r>
      <w:r>
        <w:rPr>
          <w:rFonts w:ascii="Times New Roman" w:cs="宋体" w:hint="eastAsia"/>
          <w:kern w:val="0"/>
          <w:sz w:val="24"/>
          <w:szCs w:val="24"/>
          <w:lang w:bidi="ar"/>
        </w:rPr>
        <w:t>CPU)</w:t>
      </w:r>
      <w:r>
        <w:rPr>
          <w:rFonts w:ascii="Times New Roman" w:cs="宋体" w:hint="eastAsia"/>
          <w:kern w:val="0"/>
          <w:sz w:val="24"/>
          <w:szCs w:val="24"/>
          <w:lang w:bidi="ar"/>
        </w:rPr>
        <w:t>，其可以根据存储在只读存储器</w:t>
      </w:r>
      <w:r>
        <w:rPr>
          <w:rFonts w:ascii="Times New Roman" w:cs="宋体" w:hint="eastAsia"/>
          <w:kern w:val="0"/>
          <w:sz w:val="24"/>
          <w:szCs w:val="24"/>
          <w:lang w:bidi="ar"/>
        </w:rPr>
        <w:t>(Read</w:t>
      </w:r>
      <w:r>
        <w:rPr>
          <w:rFonts w:ascii="Times New Roman" w:cs="宋体" w:hint="eastAsia"/>
          <w:kern w:val="0"/>
          <w:sz w:val="24"/>
          <w:szCs w:val="24"/>
          <w:lang w:bidi="ar"/>
        </w:rPr>
        <w:noBreakHyphen/>
      </w:r>
      <w:proofErr w:type="spellStart"/>
      <w:r>
        <w:rPr>
          <w:rFonts w:ascii="Times New Roman" w:cs="宋体" w:hint="eastAsia"/>
          <w:kern w:val="0"/>
          <w:sz w:val="24"/>
          <w:szCs w:val="24"/>
          <w:lang w:bidi="ar"/>
        </w:rPr>
        <w:t>OnlyMemory</w:t>
      </w:r>
      <w:proofErr w:type="spellEnd"/>
      <w:r>
        <w:rPr>
          <w:rFonts w:ascii="Times New Roman" w:cs="宋体" w:hint="eastAsia"/>
          <w:kern w:val="0"/>
          <w:sz w:val="24"/>
          <w:szCs w:val="24"/>
          <w:lang w:bidi="ar"/>
        </w:rPr>
        <w:t>，</w:t>
      </w:r>
      <w:r>
        <w:rPr>
          <w:rFonts w:ascii="Times New Roman" w:cs="宋体" w:hint="eastAsia"/>
          <w:kern w:val="0"/>
          <w:sz w:val="24"/>
          <w:szCs w:val="24"/>
          <w:lang w:bidi="ar"/>
        </w:rPr>
        <w:t>ROM)</w:t>
      </w:r>
      <w:r>
        <w:rPr>
          <w:rFonts w:ascii="Times New Roman" w:cs="宋体" w:hint="eastAsia"/>
          <w:kern w:val="0"/>
          <w:sz w:val="24"/>
          <w:szCs w:val="24"/>
          <w:lang w:bidi="ar"/>
        </w:rPr>
        <w:t>中的程序或者从储存部分加载到随机访问存储器</w:t>
      </w:r>
      <w:r>
        <w:rPr>
          <w:rFonts w:ascii="Times New Roman" w:cs="宋体" w:hint="eastAsia"/>
          <w:kern w:val="0"/>
          <w:sz w:val="24"/>
          <w:szCs w:val="24"/>
          <w:lang w:bidi="ar"/>
        </w:rPr>
        <w:t>(</w:t>
      </w:r>
      <w:proofErr w:type="spellStart"/>
      <w:r>
        <w:rPr>
          <w:rFonts w:ascii="Times New Roman" w:cs="宋体" w:hint="eastAsia"/>
          <w:kern w:val="0"/>
          <w:sz w:val="24"/>
          <w:szCs w:val="24"/>
          <w:lang w:bidi="ar"/>
        </w:rPr>
        <w:t>RandomAccessMemory</w:t>
      </w:r>
      <w:proofErr w:type="spellEnd"/>
      <w:r>
        <w:rPr>
          <w:rFonts w:ascii="Times New Roman" w:cs="宋体" w:hint="eastAsia"/>
          <w:kern w:val="0"/>
          <w:sz w:val="24"/>
          <w:szCs w:val="24"/>
          <w:lang w:bidi="ar"/>
        </w:rPr>
        <w:t>，</w:t>
      </w:r>
      <w:r>
        <w:rPr>
          <w:rFonts w:ascii="Times New Roman" w:cs="宋体" w:hint="eastAsia"/>
          <w:kern w:val="0"/>
          <w:sz w:val="24"/>
          <w:szCs w:val="24"/>
          <w:lang w:bidi="ar"/>
        </w:rPr>
        <w:t>RAM)</w:t>
      </w:r>
      <w:r>
        <w:rPr>
          <w:rFonts w:ascii="Times New Roman" w:cs="宋体" w:hint="eastAsia"/>
          <w:kern w:val="0"/>
          <w:sz w:val="24"/>
          <w:szCs w:val="24"/>
          <w:lang w:bidi="ar"/>
        </w:rPr>
        <w:t>中的程序而执行各种适当的动作和处理，例如执行上述实施例中所述的方法。在</w:t>
      </w:r>
      <w:r>
        <w:rPr>
          <w:rFonts w:ascii="Times New Roman" w:cs="宋体" w:hint="eastAsia"/>
          <w:kern w:val="0"/>
          <w:sz w:val="24"/>
          <w:szCs w:val="24"/>
          <w:lang w:bidi="ar"/>
        </w:rPr>
        <w:t>RAM</w:t>
      </w:r>
      <w:r>
        <w:rPr>
          <w:rFonts w:ascii="Times New Roman" w:cs="宋体" w:hint="eastAsia"/>
          <w:kern w:val="0"/>
          <w:sz w:val="24"/>
          <w:szCs w:val="24"/>
          <w:lang w:bidi="ar"/>
        </w:rPr>
        <w:t>中，还存储有系统操作所需的各种程序和数据。</w:t>
      </w:r>
      <w:r>
        <w:rPr>
          <w:rFonts w:ascii="Times New Roman" w:cs="宋体" w:hint="eastAsia"/>
          <w:kern w:val="0"/>
          <w:sz w:val="24"/>
          <w:szCs w:val="24"/>
          <w:lang w:bidi="ar"/>
        </w:rPr>
        <w:t>CPU</w:t>
      </w:r>
      <w:r>
        <w:rPr>
          <w:rFonts w:ascii="Times New Roman" w:cs="宋体" w:hint="eastAsia"/>
          <w:kern w:val="0"/>
          <w:sz w:val="24"/>
          <w:szCs w:val="24"/>
          <w:lang w:bidi="ar"/>
        </w:rPr>
        <w:t>、</w:t>
      </w:r>
      <w:r>
        <w:rPr>
          <w:rFonts w:ascii="Times New Roman" w:cs="宋体" w:hint="eastAsia"/>
          <w:kern w:val="0"/>
          <w:sz w:val="24"/>
          <w:szCs w:val="24"/>
          <w:lang w:bidi="ar"/>
        </w:rPr>
        <w:t>ROM</w:t>
      </w:r>
      <w:r>
        <w:rPr>
          <w:rFonts w:ascii="Times New Roman" w:cs="宋体" w:hint="eastAsia"/>
          <w:kern w:val="0"/>
          <w:sz w:val="24"/>
          <w:szCs w:val="24"/>
          <w:lang w:bidi="ar"/>
        </w:rPr>
        <w:t>以及</w:t>
      </w:r>
      <w:r>
        <w:rPr>
          <w:rFonts w:ascii="Times New Roman" w:cs="宋体" w:hint="eastAsia"/>
          <w:kern w:val="0"/>
          <w:sz w:val="24"/>
          <w:szCs w:val="24"/>
          <w:lang w:bidi="ar"/>
        </w:rPr>
        <w:t>RAM</w:t>
      </w:r>
      <w:r>
        <w:rPr>
          <w:rFonts w:ascii="Times New Roman" w:cs="宋体" w:hint="eastAsia"/>
          <w:kern w:val="0"/>
          <w:sz w:val="24"/>
          <w:szCs w:val="24"/>
          <w:lang w:bidi="ar"/>
        </w:rPr>
        <w:t>通过总线彼此相连。输入</w:t>
      </w:r>
      <w:r>
        <w:rPr>
          <w:rFonts w:ascii="Times New Roman" w:cs="宋体" w:hint="eastAsia"/>
          <w:kern w:val="0"/>
          <w:sz w:val="24"/>
          <w:szCs w:val="24"/>
          <w:lang w:bidi="ar"/>
        </w:rPr>
        <w:t>/</w:t>
      </w:r>
      <w:r>
        <w:rPr>
          <w:rFonts w:ascii="Times New Roman" w:cs="宋体" w:hint="eastAsia"/>
          <w:kern w:val="0"/>
          <w:sz w:val="24"/>
          <w:szCs w:val="24"/>
          <w:lang w:bidi="ar"/>
        </w:rPr>
        <w:t>输出</w:t>
      </w:r>
      <w:r>
        <w:rPr>
          <w:rFonts w:ascii="Times New Roman" w:cs="宋体" w:hint="eastAsia"/>
          <w:kern w:val="0"/>
          <w:sz w:val="24"/>
          <w:szCs w:val="24"/>
          <w:lang w:bidi="ar"/>
        </w:rPr>
        <w:t>(</w:t>
      </w:r>
      <w:proofErr w:type="spellStart"/>
      <w:r>
        <w:rPr>
          <w:rFonts w:ascii="Times New Roman" w:cs="宋体" w:hint="eastAsia"/>
          <w:kern w:val="0"/>
          <w:sz w:val="24"/>
          <w:szCs w:val="24"/>
          <w:lang w:bidi="ar"/>
        </w:rPr>
        <w:t>Input/Output</w:t>
      </w:r>
      <w:proofErr w:type="spellEnd"/>
      <w:r>
        <w:rPr>
          <w:rFonts w:ascii="Times New Roman" w:cs="宋体" w:hint="eastAsia"/>
          <w:kern w:val="0"/>
          <w:sz w:val="24"/>
          <w:szCs w:val="24"/>
          <w:lang w:bidi="ar"/>
        </w:rPr>
        <w:t>，</w:t>
      </w:r>
      <w:r>
        <w:rPr>
          <w:rFonts w:ascii="Times New Roman" w:cs="宋体" w:hint="eastAsia"/>
          <w:kern w:val="0"/>
          <w:sz w:val="24"/>
          <w:szCs w:val="24"/>
          <w:lang w:bidi="ar"/>
        </w:rPr>
        <w:t>I/O)</w:t>
      </w:r>
      <w:r>
        <w:rPr>
          <w:rFonts w:ascii="Times New Roman" w:cs="宋体" w:hint="eastAsia"/>
          <w:kern w:val="0"/>
          <w:sz w:val="24"/>
          <w:szCs w:val="24"/>
          <w:lang w:bidi="ar"/>
        </w:rPr>
        <w:t>接口也连接至总线。</w:t>
      </w:r>
    </w:p>
    <w:p w:rsidR="00C532AE" w:rsidRDefault="00E41171">
      <w:pPr>
        <w:pStyle w:val="20"/>
        <w:adjustRightInd w:val="0"/>
        <w:snapToGrid w:val="0"/>
        <w:spacing w:line="360" w:lineRule="auto"/>
        <w:rPr>
          <w:rFonts w:ascii="Times New Roman" w:cs="宋体"/>
          <w:kern w:val="0"/>
          <w:sz w:val="24"/>
          <w:szCs w:val="24"/>
          <w:lang w:bidi="ar"/>
        </w:rPr>
      </w:pPr>
      <w:r>
        <w:rPr>
          <w:rFonts w:ascii="Times New Roman" w:cs="宋体" w:hint="eastAsia"/>
          <w:kern w:val="0"/>
          <w:sz w:val="24"/>
          <w:szCs w:val="24"/>
          <w:lang w:bidi="ar"/>
        </w:rPr>
        <w:t>以下部件连接至</w:t>
      </w:r>
      <w:r>
        <w:rPr>
          <w:rFonts w:ascii="Times New Roman" w:cs="宋体" w:hint="eastAsia"/>
          <w:kern w:val="0"/>
          <w:sz w:val="24"/>
          <w:szCs w:val="24"/>
          <w:lang w:bidi="ar"/>
        </w:rPr>
        <w:t>I/O</w:t>
      </w:r>
      <w:r>
        <w:rPr>
          <w:rFonts w:ascii="Times New Roman" w:cs="宋体" w:hint="eastAsia"/>
          <w:kern w:val="0"/>
          <w:sz w:val="24"/>
          <w:szCs w:val="24"/>
          <w:lang w:bidi="ar"/>
        </w:rPr>
        <w:t>接口：包括键盘、鼠标等的输入部分；包括诸如阴极射线管</w:t>
      </w:r>
      <w:r>
        <w:rPr>
          <w:rFonts w:ascii="Times New Roman" w:cs="宋体" w:hint="eastAsia"/>
          <w:kern w:val="0"/>
          <w:sz w:val="24"/>
          <w:szCs w:val="24"/>
          <w:lang w:bidi="ar"/>
        </w:rPr>
        <w:t>(</w:t>
      </w:r>
      <w:proofErr w:type="spellStart"/>
      <w:r>
        <w:rPr>
          <w:rFonts w:ascii="Times New Roman" w:cs="宋体" w:hint="eastAsia"/>
          <w:kern w:val="0"/>
          <w:sz w:val="24"/>
          <w:szCs w:val="24"/>
          <w:lang w:bidi="ar"/>
        </w:rPr>
        <w:t>CathodeRayTube</w:t>
      </w:r>
      <w:proofErr w:type="spellEnd"/>
      <w:r>
        <w:rPr>
          <w:rFonts w:ascii="Times New Roman" w:cs="宋体" w:hint="eastAsia"/>
          <w:kern w:val="0"/>
          <w:sz w:val="24"/>
          <w:szCs w:val="24"/>
          <w:lang w:bidi="ar"/>
        </w:rPr>
        <w:t>，</w:t>
      </w:r>
      <w:r>
        <w:rPr>
          <w:rFonts w:ascii="Times New Roman" w:cs="宋体" w:hint="eastAsia"/>
          <w:kern w:val="0"/>
          <w:sz w:val="24"/>
          <w:szCs w:val="24"/>
          <w:lang w:bidi="ar"/>
        </w:rPr>
        <w:t>CRT)</w:t>
      </w:r>
      <w:r>
        <w:rPr>
          <w:rFonts w:ascii="Times New Roman" w:cs="宋体" w:hint="eastAsia"/>
          <w:kern w:val="0"/>
          <w:sz w:val="24"/>
          <w:szCs w:val="24"/>
          <w:lang w:bidi="ar"/>
        </w:rPr>
        <w:t>、液晶显示器</w:t>
      </w:r>
      <w:r>
        <w:rPr>
          <w:rFonts w:ascii="Times New Roman" w:cs="宋体" w:hint="eastAsia"/>
          <w:kern w:val="0"/>
          <w:sz w:val="24"/>
          <w:szCs w:val="24"/>
          <w:lang w:bidi="ar"/>
        </w:rPr>
        <w:t>(</w:t>
      </w:r>
      <w:proofErr w:type="spellStart"/>
      <w:r>
        <w:rPr>
          <w:rFonts w:ascii="Times New Roman" w:cs="宋体" w:hint="eastAsia"/>
          <w:kern w:val="0"/>
          <w:sz w:val="24"/>
          <w:szCs w:val="24"/>
          <w:lang w:bidi="ar"/>
        </w:rPr>
        <w:t>LiquidCrystalDisplay</w:t>
      </w:r>
      <w:proofErr w:type="spellEnd"/>
      <w:r>
        <w:rPr>
          <w:rFonts w:ascii="Times New Roman" w:cs="宋体" w:hint="eastAsia"/>
          <w:kern w:val="0"/>
          <w:sz w:val="24"/>
          <w:szCs w:val="24"/>
          <w:lang w:bidi="ar"/>
        </w:rPr>
        <w:t>，</w:t>
      </w:r>
      <w:r>
        <w:rPr>
          <w:rFonts w:ascii="Times New Roman" w:cs="宋体" w:hint="eastAsia"/>
          <w:kern w:val="0"/>
          <w:sz w:val="24"/>
          <w:szCs w:val="24"/>
          <w:lang w:bidi="ar"/>
        </w:rPr>
        <w:t>LCD)</w:t>
      </w:r>
      <w:r>
        <w:rPr>
          <w:rFonts w:ascii="Times New Roman" w:cs="宋体" w:hint="eastAsia"/>
          <w:kern w:val="0"/>
          <w:sz w:val="24"/>
          <w:szCs w:val="24"/>
          <w:lang w:bidi="ar"/>
        </w:rPr>
        <w:t>等以及扬声器等的输出部分；包括硬盘等的储存部分；以及包括诸如</w:t>
      </w:r>
      <w:r>
        <w:rPr>
          <w:rFonts w:ascii="Times New Roman" w:cs="宋体" w:hint="eastAsia"/>
          <w:kern w:val="0"/>
          <w:sz w:val="24"/>
          <w:szCs w:val="24"/>
          <w:lang w:bidi="ar"/>
        </w:rPr>
        <w:t>LAN(</w:t>
      </w:r>
      <w:proofErr w:type="spellStart"/>
      <w:r>
        <w:rPr>
          <w:rFonts w:ascii="Times New Roman" w:cs="宋体" w:hint="eastAsia"/>
          <w:kern w:val="0"/>
          <w:sz w:val="24"/>
          <w:szCs w:val="24"/>
          <w:lang w:bidi="ar"/>
        </w:rPr>
        <w:t>LocalAreaNetwork</w:t>
      </w:r>
      <w:proofErr w:type="spellEnd"/>
      <w:r>
        <w:rPr>
          <w:rFonts w:ascii="Times New Roman" w:cs="宋体" w:hint="eastAsia"/>
          <w:kern w:val="0"/>
          <w:sz w:val="24"/>
          <w:szCs w:val="24"/>
          <w:lang w:bidi="ar"/>
        </w:rPr>
        <w:t>，局域网</w:t>
      </w:r>
      <w:r>
        <w:rPr>
          <w:rFonts w:ascii="Times New Roman" w:cs="宋体" w:hint="eastAsia"/>
          <w:kern w:val="0"/>
          <w:sz w:val="24"/>
          <w:szCs w:val="24"/>
          <w:lang w:bidi="ar"/>
        </w:rPr>
        <w:t>)</w:t>
      </w:r>
      <w:r>
        <w:rPr>
          <w:rFonts w:ascii="Times New Roman" w:cs="宋体" w:hint="eastAsia"/>
          <w:kern w:val="0"/>
          <w:sz w:val="24"/>
          <w:szCs w:val="24"/>
          <w:lang w:bidi="ar"/>
        </w:rPr>
        <w:t>卡、调制解调器等的网络接口卡的通信部分。通信部分经由诸如因特网的网络执行通信处理。驱动器也根据需要连接至</w:t>
      </w:r>
      <w:r>
        <w:rPr>
          <w:rFonts w:ascii="Times New Roman" w:cs="宋体" w:hint="eastAsia"/>
          <w:kern w:val="0"/>
          <w:sz w:val="24"/>
          <w:szCs w:val="24"/>
          <w:lang w:bidi="ar"/>
        </w:rPr>
        <w:t>I/O</w:t>
      </w:r>
      <w:r>
        <w:rPr>
          <w:rFonts w:ascii="Times New Roman" w:cs="宋体" w:hint="eastAsia"/>
          <w:kern w:val="0"/>
          <w:sz w:val="24"/>
          <w:szCs w:val="24"/>
          <w:lang w:bidi="ar"/>
        </w:rPr>
        <w:t>接口。可拆卸介质，诸如磁盘、光盘、磁光盘、半导体存储器等等，根据需要安装在驱动器上，以便于从其上读出的计算机程序根据</w:t>
      </w:r>
      <w:r>
        <w:rPr>
          <w:rFonts w:ascii="Times New Roman" w:cs="宋体" w:hint="eastAsia"/>
          <w:kern w:val="0"/>
          <w:sz w:val="24"/>
          <w:szCs w:val="24"/>
          <w:lang w:bidi="ar"/>
        </w:rPr>
        <w:t>需要被安装入储存部分。</w:t>
      </w:r>
    </w:p>
    <w:p w:rsidR="00C532AE" w:rsidRDefault="00E41171">
      <w:pPr>
        <w:pStyle w:val="20"/>
        <w:adjustRightInd w:val="0"/>
        <w:snapToGrid w:val="0"/>
        <w:spacing w:line="360" w:lineRule="auto"/>
        <w:rPr>
          <w:rFonts w:ascii="Times New Roman" w:cs="宋体"/>
          <w:kern w:val="0"/>
          <w:sz w:val="24"/>
          <w:szCs w:val="24"/>
          <w:lang w:bidi="ar"/>
        </w:rPr>
      </w:pPr>
      <w:r>
        <w:rPr>
          <w:rFonts w:ascii="Times New Roman" w:cs="宋体" w:hint="eastAsia"/>
          <w:kern w:val="0"/>
          <w:sz w:val="24"/>
          <w:szCs w:val="24"/>
          <w:lang w:bidi="ar"/>
        </w:rPr>
        <w:t>特别地，根据本发明的实施例，上文参考流程图描述的过程可以被实现为计算机软件程序。例如，本发明的实施</w:t>
      </w:r>
      <w:proofErr w:type="gramStart"/>
      <w:r>
        <w:rPr>
          <w:rFonts w:ascii="Times New Roman" w:cs="宋体" w:hint="eastAsia"/>
          <w:kern w:val="0"/>
          <w:sz w:val="24"/>
          <w:szCs w:val="24"/>
          <w:lang w:bidi="ar"/>
        </w:rPr>
        <w:t>例包括</w:t>
      </w:r>
      <w:proofErr w:type="gramEnd"/>
      <w:r>
        <w:rPr>
          <w:rFonts w:ascii="Times New Roman" w:cs="宋体" w:hint="eastAsia"/>
          <w:kern w:val="0"/>
          <w:sz w:val="24"/>
          <w:szCs w:val="24"/>
          <w:lang w:bidi="ar"/>
        </w:rPr>
        <w:t>一种计算机程序产品，其包括承载在计算机可读介质上的计算机程序，该计算机程序包含用于执行流程图所示的方法的计算机程序。在这样的实施例中，该计算机程序可以通过通信部分从网络上被下载和安装，和</w:t>
      </w:r>
      <w:r>
        <w:rPr>
          <w:rFonts w:ascii="Times New Roman" w:cs="宋体" w:hint="eastAsia"/>
          <w:kern w:val="0"/>
          <w:sz w:val="24"/>
          <w:szCs w:val="24"/>
          <w:lang w:bidi="ar"/>
        </w:rPr>
        <w:t>/</w:t>
      </w:r>
      <w:r>
        <w:rPr>
          <w:rFonts w:ascii="Times New Roman" w:cs="宋体" w:hint="eastAsia"/>
          <w:kern w:val="0"/>
          <w:sz w:val="24"/>
          <w:szCs w:val="24"/>
          <w:lang w:bidi="ar"/>
        </w:rPr>
        <w:t>或从可拆卸介质被安装。在该计算机程序被中央处理单元</w:t>
      </w:r>
      <w:r>
        <w:rPr>
          <w:rFonts w:ascii="Times New Roman" w:cs="宋体" w:hint="eastAsia"/>
          <w:kern w:val="0"/>
          <w:sz w:val="24"/>
          <w:szCs w:val="24"/>
          <w:lang w:bidi="ar"/>
        </w:rPr>
        <w:t>(CPU)</w:t>
      </w:r>
      <w:r>
        <w:rPr>
          <w:rFonts w:ascii="Times New Roman" w:cs="宋体" w:hint="eastAsia"/>
          <w:kern w:val="0"/>
          <w:sz w:val="24"/>
          <w:szCs w:val="24"/>
          <w:lang w:bidi="ar"/>
        </w:rPr>
        <w:t>执行时，执行本发明的系统中限定的各种功能。</w:t>
      </w:r>
    </w:p>
    <w:p w:rsidR="00C532AE" w:rsidRDefault="00E41171">
      <w:pPr>
        <w:pStyle w:val="20"/>
        <w:adjustRightInd w:val="0"/>
        <w:snapToGrid w:val="0"/>
        <w:spacing w:line="360" w:lineRule="auto"/>
        <w:rPr>
          <w:rFonts w:ascii="Times New Roman" w:cs="宋体"/>
          <w:kern w:val="0"/>
          <w:sz w:val="24"/>
          <w:szCs w:val="24"/>
          <w:lang w:bidi="ar"/>
        </w:rPr>
      </w:pPr>
      <w:r>
        <w:rPr>
          <w:rFonts w:ascii="Times New Roman" w:cs="宋体" w:hint="eastAsia"/>
          <w:kern w:val="0"/>
          <w:sz w:val="24"/>
          <w:szCs w:val="24"/>
          <w:lang w:bidi="ar"/>
        </w:rPr>
        <w:t>应当注意，尽管在上文详细描述中提及了用于动作执行的设备的若干模块或者单元，但是这种划分并非强</w:t>
      </w:r>
      <w:r>
        <w:rPr>
          <w:rFonts w:ascii="Times New Roman" w:cs="宋体" w:hint="eastAsia"/>
          <w:kern w:val="0"/>
          <w:sz w:val="24"/>
          <w:szCs w:val="24"/>
          <w:lang w:bidi="ar"/>
        </w:rPr>
        <w:t>制性的。实际上，根据本发明的实施方式，上文描述的两个或更多模块或者单元的特征和功能可以在一个模块或者单元中具体化。反之，上文描述的一个模块或者单元的特征和功能可以进一步划分为由多个模块或者单元来具体化。</w:t>
      </w:r>
    </w:p>
    <w:p w:rsidR="00C532AE" w:rsidRDefault="00E41171">
      <w:pPr>
        <w:pStyle w:val="20"/>
        <w:adjustRightInd w:val="0"/>
        <w:snapToGrid w:val="0"/>
        <w:spacing w:line="360" w:lineRule="auto"/>
        <w:rPr>
          <w:rFonts w:ascii="Times New Roman" w:cs="宋体"/>
          <w:kern w:val="0"/>
          <w:sz w:val="24"/>
          <w:szCs w:val="24"/>
          <w:lang w:bidi="ar"/>
        </w:rPr>
      </w:pPr>
      <w:r>
        <w:rPr>
          <w:rFonts w:ascii="Times New Roman" w:cs="宋体" w:hint="eastAsia"/>
          <w:kern w:val="0"/>
          <w:sz w:val="24"/>
          <w:szCs w:val="24"/>
          <w:lang w:bidi="ar"/>
        </w:rPr>
        <w:lastRenderedPageBreak/>
        <w:t>在本实施例中，本发明还提供了一种计算机可读存储介质，其上存储有计算机程序，当所述计算机程序被计算机的处理器执行时，使计算机执行如前述任</w:t>
      </w:r>
      <w:proofErr w:type="gramStart"/>
      <w:r>
        <w:rPr>
          <w:rFonts w:ascii="Times New Roman" w:cs="宋体" w:hint="eastAsia"/>
          <w:kern w:val="0"/>
          <w:sz w:val="24"/>
          <w:szCs w:val="24"/>
          <w:lang w:bidi="ar"/>
        </w:rPr>
        <w:t>一</w:t>
      </w:r>
      <w:proofErr w:type="gramEnd"/>
      <w:r>
        <w:rPr>
          <w:rFonts w:ascii="Times New Roman" w:cs="宋体" w:hint="eastAsia"/>
          <w:kern w:val="0"/>
          <w:sz w:val="24"/>
          <w:szCs w:val="24"/>
          <w:lang w:bidi="ar"/>
        </w:rPr>
        <w:t>实施</w:t>
      </w:r>
      <w:proofErr w:type="gramStart"/>
      <w:r>
        <w:rPr>
          <w:rFonts w:ascii="Times New Roman" w:cs="宋体" w:hint="eastAsia"/>
          <w:kern w:val="0"/>
          <w:sz w:val="24"/>
          <w:szCs w:val="24"/>
          <w:lang w:bidi="ar"/>
        </w:rPr>
        <w:t>例提供</w:t>
      </w:r>
      <w:proofErr w:type="gramEnd"/>
      <w:r>
        <w:rPr>
          <w:rFonts w:ascii="Times New Roman" w:cs="宋体" w:hint="eastAsia"/>
          <w:kern w:val="0"/>
          <w:sz w:val="24"/>
          <w:szCs w:val="24"/>
          <w:lang w:bidi="ar"/>
        </w:rPr>
        <w:t>的</w:t>
      </w:r>
      <w:r>
        <w:rPr>
          <w:rFonts w:ascii="Times New Roman" w:hint="eastAsia"/>
          <w:bCs/>
          <w:sz w:val="24"/>
          <w:szCs w:val="24"/>
          <w:lang w:val="zh-CN"/>
        </w:rPr>
        <w:t>所述方法</w:t>
      </w:r>
      <w:r>
        <w:rPr>
          <w:rFonts w:ascii="Times New Roman" w:cs="宋体" w:hint="eastAsia"/>
          <w:kern w:val="0"/>
          <w:sz w:val="24"/>
          <w:szCs w:val="24"/>
          <w:lang w:bidi="ar"/>
        </w:rPr>
        <w:t>。该计算机可读存储介质可以是上述实施例中描述的电子设备中所包含的，也可以是单独存在，而未装配入该电子设备中。</w:t>
      </w:r>
    </w:p>
    <w:p w:rsidR="00C532AE" w:rsidRDefault="00E41171">
      <w:pPr>
        <w:pStyle w:val="20"/>
        <w:adjustRightInd w:val="0"/>
        <w:snapToGrid w:val="0"/>
        <w:spacing w:line="360" w:lineRule="auto"/>
        <w:rPr>
          <w:rFonts w:ascii="Times New Roman" w:cs="宋体"/>
          <w:kern w:val="0"/>
          <w:sz w:val="24"/>
          <w:szCs w:val="24"/>
          <w:lang w:bidi="ar"/>
        </w:rPr>
      </w:pPr>
      <w:r>
        <w:rPr>
          <w:rFonts w:ascii="Times New Roman" w:cs="宋体" w:hint="eastAsia"/>
          <w:kern w:val="0"/>
          <w:sz w:val="24"/>
          <w:szCs w:val="24"/>
          <w:lang w:bidi="ar"/>
        </w:rPr>
        <w:t>通过以上的实施方式的描述，本领域的技术人员</w:t>
      </w:r>
      <w:r>
        <w:rPr>
          <w:rFonts w:ascii="Times New Roman" w:cs="宋体" w:hint="eastAsia"/>
          <w:kern w:val="0"/>
          <w:sz w:val="24"/>
          <w:szCs w:val="24"/>
          <w:lang w:bidi="ar"/>
        </w:rPr>
        <w:t>易于理解，描述的示例实施方式可以通过软件实现，也可以通过软件结合必要的硬件的方式来实现。因此，根据本发明实施方式的技术方案可以以软件产品的形式体现出来，该软件产品可以存储在一个非易失性存储介质</w:t>
      </w:r>
      <w:r>
        <w:rPr>
          <w:rFonts w:ascii="Times New Roman" w:cs="宋体" w:hint="eastAsia"/>
          <w:kern w:val="0"/>
          <w:sz w:val="24"/>
          <w:szCs w:val="24"/>
          <w:lang w:bidi="ar"/>
        </w:rPr>
        <w:t>(</w:t>
      </w:r>
      <w:r>
        <w:rPr>
          <w:rFonts w:ascii="Times New Roman" w:cs="宋体" w:hint="eastAsia"/>
          <w:kern w:val="0"/>
          <w:sz w:val="24"/>
          <w:szCs w:val="24"/>
          <w:lang w:bidi="ar"/>
        </w:rPr>
        <w:t>可以是</w:t>
      </w:r>
      <w:r>
        <w:rPr>
          <w:rFonts w:ascii="Times New Roman" w:cs="宋体" w:hint="eastAsia"/>
          <w:kern w:val="0"/>
          <w:sz w:val="24"/>
          <w:szCs w:val="24"/>
          <w:lang w:bidi="ar"/>
        </w:rPr>
        <w:t>CD</w:t>
      </w:r>
      <w:r>
        <w:rPr>
          <w:rFonts w:ascii="Times New Roman" w:cs="宋体" w:hint="eastAsia"/>
          <w:kern w:val="0"/>
          <w:sz w:val="24"/>
          <w:szCs w:val="24"/>
          <w:lang w:bidi="ar"/>
        </w:rPr>
        <w:noBreakHyphen/>
        <w:t>ROM</w:t>
      </w:r>
      <w:r>
        <w:rPr>
          <w:rFonts w:ascii="Times New Roman" w:cs="宋体" w:hint="eastAsia"/>
          <w:kern w:val="0"/>
          <w:sz w:val="24"/>
          <w:szCs w:val="24"/>
          <w:lang w:bidi="ar"/>
        </w:rPr>
        <w:t>，</w:t>
      </w:r>
      <w:r>
        <w:rPr>
          <w:rFonts w:ascii="Times New Roman" w:cs="宋体" w:hint="eastAsia"/>
          <w:kern w:val="0"/>
          <w:sz w:val="24"/>
          <w:szCs w:val="24"/>
          <w:lang w:bidi="ar"/>
        </w:rPr>
        <w:t>U</w:t>
      </w:r>
      <w:r>
        <w:rPr>
          <w:rFonts w:ascii="Times New Roman" w:cs="宋体" w:hint="eastAsia"/>
          <w:kern w:val="0"/>
          <w:sz w:val="24"/>
          <w:szCs w:val="24"/>
          <w:lang w:bidi="ar"/>
        </w:rPr>
        <w:t>盘，移动硬盘等</w:t>
      </w:r>
      <w:r>
        <w:rPr>
          <w:rFonts w:ascii="Times New Roman" w:cs="宋体" w:hint="eastAsia"/>
          <w:kern w:val="0"/>
          <w:sz w:val="24"/>
          <w:szCs w:val="24"/>
          <w:lang w:bidi="ar"/>
        </w:rPr>
        <w:t>)</w:t>
      </w:r>
      <w:r>
        <w:rPr>
          <w:rFonts w:ascii="Times New Roman" w:cs="宋体" w:hint="eastAsia"/>
          <w:kern w:val="0"/>
          <w:sz w:val="24"/>
          <w:szCs w:val="24"/>
          <w:lang w:bidi="ar"/>
        </w:rPr>
        <w:t>中或网络上，包括若干指令以使得一台计算设备</w:t>
      </w:r>
      <w:r>
        <w:rPr>
          <w:rFonts w:ascii="Times New Roman" w:cs="宋体" w:hint="eastAsia"/>
          <w:kern w:val="0"/>
          <w:sz w:val="24"/>
          <w:szCs w:val="24"/>
          <w:lang w:bidi="ar"/>
        </w:rPr>
        <w:t>(</w:t>
      </w:r>
      <w:r>
        <w:rPr>
          <w:rFonts w:ascii="Times New Roman" w:cs="宋体" w:hint="eastAsia"/>
          <w:kern w:val="0"/>
          <w:sz w:val="24"/>
          <w:szCs w:val="24"/>
          <w:lang w:bidi="ar"/>
        </w:rPr>
        <w:t>可以是个人计算机、服务器、触控终端、或者网络设备等</w:t>
      </w:r>
      <w:r>
        <w:rPr>
          <w:rFonts w:ascii="Times New Roman" w:cs="宋体" w:hint="eastAsia"/>
          <w:kern w:val="0"/>
          <w:sz w:val="24"/>
          <w:szCs w:val="24"/>
          <w:lang w:bidi="ar"/>
        </w:rPr>
        <w:t>)</w:t>
      </w:r>
      <w:r>
        <w:rPr>
          <w:rFonts w:ascii="Times New Roman" w:cs="宋体" w:hint="eastAsia"/>
          <w:kern w:val="0"/>
          <w:sz w:val="24"/>
          <w:szCs w:val="24"/>
          <w:lang w:bidi="ar"/>
        </w:rPr>
        <w:t>执行根据本发明实施方式的方法。</w:t>
      </w:r>
    </w:p>
    <w:p w:rsidR="00C532AE" w:rsidRDefault="00E41171">
      <w:pPr>
        <w:pStyle w:val="20"/>
        <w:adjustRightInd w:val="0"/>
        <w:snapToGrid w:val="0"/>
        <w:spacing w:line="360" w:lineRule="auto"/>
        <w:rPr>
          <w:rFonts w:ascii="Times New Roman" w:cs="宋体"/>
          <w:kern w:val="0"/>
          <w:sz w:val="24"/>
          <w:szCs w:val="24"/>
          <w:lang w:bidi="ar"/>
        </w:rPr>
      </w:pPr>
      <w:r>
        <w:rPr>
          <w:rFonts w:ascii="Times New Roman" w:cs="宋体"/>
          <w:kern w:val="0"/>
          <w:sz w:val="24"/>
          <w:szCs w:val="24"/>
          <w:lang w:bidi="ar"/>
        </w:rPr>
        <w:t>实施本发明实施例，具有如下有益效果：</w:t>
      </w:r>
    </w:p>
    <w:p w:rsidR="00C532AE" w:rsidRDefault="00E41171">
      <w:pPr>
        <w:widowControl/>
        <w:spacing w:line="360" w:lineRule="auto"/>
        <w:ind w:firstLineChars="200" w:firstLine="480"/>
        <w:jc w:val="left"/>
        <w:rPr>
          <w:sz w:val="24"/>
          <w:szCs w:val="24"/>
        </w:rPr>
      </w:pPr>
      <w:r>
        <w:rPr>
          <w:rFonts w:hint="eastAsia"/>
          <w:sz w:val="24"/>
          <w:szCs w:val="24"/>
        </w:rPr>
        <w:t>1</w:t>
      </w:r>
      <w:r>
        <w:rPr>
          <w:rFonts w:hint="eastAsia"/>
          <w:sz w:val="24"/>
          <w:szCs w:val="24"/>
        </w:rPr>
        <w:t>）本发明创造所要解决的技术问题：</w:t>
      </w:r>
      <w:r>
        <w:rPr>
          <w:rFonts w:hint="eastAsia"/>
          <w:sz w:val="24"/>
          <w:szCs w:val="24"/>
        </w:rPr>
        <w:t xml:space="preserve"> </w:t>
      </w:r>
    </w:p>
    <w:p w:rsidR="00C532AE" w:rsidRDefault="00E41171">
      <w:pPr>
        <w:widowControl/>
        <w:spacing w:line="360" w:lineRule="auto"/>
        <w:ind w:firstLineChars="200" w:firstLine="480"/>
        <w:jc w:val="left"/>
        <w:rPr>
          <w:sz w:val="24"/>
          <w:szCs w:val="24"/>
        </w:rPr>
      </w:pPr>
      <w:r>
        <w:rPr>
          <w:rFonts w:hint="eastAsia"/>
          <w:sz w:val="24"/>
          <w:szCs w:val="24"/>
        </w:rPr>
        <w:t>在车联网中，通信复杂性、数据结构的不同以及多种后门攻击无形增加了模型聚合的难</w:t>
      </w:r>
      <w:r>
        <w:rPr>
          <w:rFonts w:hint="eastAsia"/>
          <w:sz w:val="24"/>
          <w:szCs w:val="24"/>
        </w:rPr>
        <w:t>度。因此需要设计新的联邦学习框架来扩大恶意节点容忍比例，设计新</w:t>
      </w:r>
      <w:r>
        <w:rPr>
          <w:rFonts w:hint="eastAsia"/>
          <w:bCs/>
          <w:sz w:val="24"/>
          <w:szCs w:val="24"/>
          <w:lang w:val="zh-CN"/>
        </w:rPr>
        <w:t>联邦学习</w:t>
      </w:r>
      <w:r>
        <w:rPr>
          <w:rFonts w:hint="eastAsia"/>
          <w:bCs/>
          <w:sz w:val="24"/>
          <w:szCs w:val="24"/>
        </w:rPr>
        <w:t>方法</w:t>
      </w:r>
      <w:r>
        <w:rPr>
          <w:rFonts w:hint="eastAsia"/>
          <w:sz w:val="24"/>
          <w:szCs w:val="24"/>
        </w:rPr>
        <w:t>来增强模型对多种后门攻击稳定性，同时还需要保证模型在复杂通信中的鲁棒性。</w:t>
      </w:r>
    </w:p>
    <w:p w:rsidR="00C532AE" w:rsidRDefault="00E41171">
      <w:pPr>
        <w:widowControl/>
        <w:spacing w:line="360" w:lineRule="auto"/>
        <w:ind w:firstLineChars="200" w:firstLine="480"/>
        <w:jc w:val="left"/>
        <w:rPr>
          <w:sz w:val="24"/>
          <w:szCs w:val="24"/>
        </w:rPr>
      </w:pPr>
      <w:r>
        <w:rPr>
          <w:rFonts w:hint="eastAsia"/>
          <w:sz w:val="24"/>
          <w:szCs w:val="24"/>
        </w:rPr>
        <w:t>2</w:t>
      </w:r>
      <w:r>
        <w:rPr>
          <w:rFonts w:hint="eastAsia"/>
          <w:sz w:val="24"/>
          <w:szCs w:val="24"/>
        </w:rPr>
        <w:t>）解决其技术问题采用的技术方案</w:t>
      </w:r>
    </w:p>
    <w:p w:rsidR="00C532AE" w:rsidRDefault="00E41171">
      <w:pPr>
        <w:widowControl/>
        <w:spacing w:line="360" w:lineRule="auto"/>
        <w:ind w:firstLineChars="200" w:firstLine="480"/>
        <w:jc w:val="left"/>
        <w:rPr>
          <w:sz w:val="24"/>
          <w:szCs w:val="24"/>
        </w:rPr>
      </w:pPr>
      <w:r>
        <w:rPr>
          <w:rFonts w:hint="eastAsia"/>
          <w:sz w:val="24"/>
          <w:szCs w:val="24"/>
        </w:rPr>
        <w:t>本发明综合考虑了车联网领域中多个关键因素，用于解决智能车辆设备</w:t>
      </w:r>
      <w:proofErr w:type="spellStart"/>
      <w:r>
        <w:rPr>
          <w:rFonts w:hint="eastAsia"/>
          <w:sz w:val="24"/>
          <w:szCs w:val="24"/>
        </w:rPr>
        <w:t>i</w:t>
      </w:r>
      <w:proofErr w:type="spellEnd"/>
      <w:r>
        <w:rPr>
          <w:rFonts w:hint="eastAsia"/>
          <w:sz w:val="24"/>
          <w:szCs w:val="24"/>
        </w:rPr>
        <w:t>数据获取和模型训练中存在的多种后门攻击等复杂性挑战。本发明中，为了实现</w:t>
      </w:r>
      <w:r>
        <w:rPr>
          <w:rFonts w:cs="宋体" w:hint="eastAsia"/>
          <w:kern w:val="0"/>
          <w:sz w:val="24"/>
          <w:szCs w:val="24"/>
          <w:lang w:bidi="ar"/>
        </w:rPr>
        <w:t>本地模型</w:t>
      </w:r>
      <w:r>
        <w:rPr>
          <w:rFonts w:hint="eastAsia"/>
          <w:sz w:val="24"/>
          <w:szCs w:val="24"/>
        </w:rPr>
        <w:t>聚合过程的优化，在考虑模型之间距离和车辆设备</w:t>
      </w:r>
      <w:proofErr w:type="spellStart"/>
      <w:r>
        <w:rPr>
          <w:rFonts w:hint="eastAsia"/>
          <w:sz w:val="24"/>
          <w:szCs w:val="24"/>
        </w:rPr>
        <w:t>i</w:t>
      </w:r>
      <w:proofErr w:type="spellEnd"/>
      <w:r>
        <w:rPr>
          <w:rFonts w:hint="eastAsia"/>
          <w:sz w:val="24"/>
          <w:szCs w:val="24"/>
        </w:rPr>
        <w:t>数据异构程度的基础上，</w:t>
      </w:r>
      <w:r>
        <w:rPr>
          <w:rFonts w:cs="宋体" w:hint="eastAsia"/>
          <w:kern w:val="0"/>
          <w:sz w:val="24"/>
          <w:szCs w:val="24"/>
          <w:lang w:bidi="ar"/>
        </w:rPr>
        <w:t>将本地模型集合</w:t>
      </w:r>
      <w:r>
        <w:rPr>
          <w:rFonts w:cs="宋体" w:hint="eastAsia"/>
          <w:kern w:val="0"/>
          <w:sz w:val="24"/>
          <w:szCs w:val="24"/>
          <w:lang w:bidi="ar"/>
        </w:rPr>
        <w:t>{</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1</m:t>
            </m:r>
          </m:sub>
          <m:sup>
            <m:r>
              <m:rPr>
                <m:sty m:val="p"/>
              </m:rPr>
              <w:rPr>
                <w:rFonts w:ascii="Cambria Math" w:hAnsi="Cambria Math" w:cs="宋体" w:hint="eastAsia"/>
                <w:kern w:val="0"/>
                <w:sz w:val="24"/>
                <w:szCs w:val="24"/>
                <w:lang w:bidi="ar"/>
              </w:rPr>
              <m:t>t+1</m:t>
            </m:r>
          </m:sup>
        </m:sSubSup>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m:t>
            </m:r>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2</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3</m:t>
            </m:r>
          </m:sub>
          <m:sup>
            <m:r>
              <m:rPr>
                <m:sty m:val="p"/>
              </m:rPr>
              <w:rPr>
                <w:rFonts w:ascii="Cambria Math" w:hAnsi="Cambria Math" w:cs="宋体" w:hint="eastAsia"/>
                <w:kern w:val="0"/>
                <w:sz w:val="24"/>
                <w:szCs w:val="24"/>
                <w:lang w:bidi="ar"/>
              </w:rPr>
              <m:t>t+1</m:t>
            </m:r>
          </m:sup>
        </m:sSubSup>
        <m:r>
          <m:rPr>
            <m:sty m:val="p"/>
          </m:rPr>
          <w:rPr>
            <w:rFonts w:ascii="Cambria Math" w:hAnsi="Cambria Math" w:cs="宋体" w:hint="eastAsia"/>
            <w:kern w:val="0"/>
            <w:sz w:val="24"/>
            <w:szCs w:val="24"/>
            <w:lang w:bidi="ar"/>
          </w:rPr>
          <m:t>,...</m:t>
        </m:r>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i</m:t>
            </m:r>
          </m:sub>
          <m:sup>
            <m:r>
              <m:rPr>
                <m:sty m:val="p"/>
              </m:rPr>
              <w:rPr>
                <w:rFonts w:ascii="Cambria Math" w:hAnsi="Cambria Math" w:cs="宋体" w:hint="eastAsia"/>
                <w:kern w:val="0"/>
                <w:sz w:val="24"/>
                <w:szCs w:val="24"/>
                <w:lang w:bidi="ar"/>
              </w:rPr>
              <m:t>t+1</m:t>
            </m:r>
          </m:sup>
        </m:sSubSup>
      </m:oMath>
      <w:r>
        <w:rPr>
          <w:rFonts w:cs="宋体" w:hint="eastAsia"/>
          <w:kern w:val="0"/>
          <w:sz w:val="24"/>
          <w:szCs w:val="24"/>
          <w:lang w:bidi="ar"/>
        </w:rPr>
        <w:t>}</w:t>
      </w:r>
      <w:r>
        <w:rPr>
          <w:rFonts w:cs="宋体" w:hint="eastAsia"/>
          <w:kern w:val="0"/>
          <w:sz w:val="24"/>
          <w:szCs w:val="24"/>
          <w:lang w:bidi="ar"/>
        </w:rPr>
        <w:t>聚合得到</w:t>
      </w:r>
      <w:r>
        <w:rPr>
          <w:rFonts w:hint="eastAsia"/>
          <w:bCs/>
          <w:sz w:val="24"/>
          <w:szCs w:val="24"/>
          <w:lang w:val="zh-CN"/>
        </w:rPr>
        <w:t>边缘云服务器</w:t>
      </w:r>
      <w:r>
        <w:rPr>
          <w:rFonts w:hint="eastAsia"/>
          <w:bCs/>
          <w:sz w:val="24"/>
          <w:szCs w:val="24"/>
          <w:lang w:val="zh-CN"/>
        </w:rPr>
        <w:t>j</w:t>
      </w:r>
      <w:r>
        <w:rPr>
          <w:rFonts w:hint="eastAsia"/>
          <w:bCs/>
          <w:sz w:val="24"/>
          <w:szCs w:val="24"/>
          <w:lang w:val="zh-CN"/>
        </w:rPr>
        <w:t>的</w:t>
      </w:r>
      <w:r>
        <w:rPr>
          <w:rFonts w:hint="eastAsia"/>
          <w:bCs/>
          <w:sz w:val="24"/>
          <w:szCs w:val="24"/>
          <w:lang w:val="zh-CN"/>
        </w:rPr>
        <w:t>t+1</w:t>
      </w:r>
      <w:r>
        <w:rPr>
          <w:rFonts w:hint="eastAsia"/>
          <w:bCs/>
          <w:sz w:val="24"/>
          <w:szCs w:val="24"/>
          <w:lang w:val="zh-CN"/>
        </w:rPr>
        <w:t>时刻</w:t>
      </w:r>
      <w:r>
        <w:rPr>
          <w:rFonts w:cs="宋体" w:hint="eastAsia"/>
          <w:kern w:val="0"/>
          <w:sz w:val="24"/>
          <w:szCs w:val="24"/>
          <w:lang w:bidi="ar"/>
        </w:rPr>
        <w:t>模型</w:t>
      </w:r>
      <m:oMath>
        <m:sSubSup>
          <m:sSubSupPr>
            <m:ctrlPr>
              <w:rPr>
                <w:rFonts w:ascii="Cambria Math" w:hAnsi="Cambria Math" w:cs="宋体" w:hint="eastAsia"/>
                <w:kern w:val="0"/>
                <w:sz w:val="24"/>
                <w:szCs w:val="24"/>
                <w:lang w:bidi="ar"/>
              </w:rPr>
            </m:ctrlPr>
          </m:sSubSupPr>
          <m:e>
            <m:r>
              <m:rPr>
                <m:sty m:val="p"/>
              </m:rPr>
              <w:rPr>
                <w:rFonts w:ascii="Cambria Math" w:hAnsi="Cambria Math" w:cs="宋体" w:hint="eastAsia"/>
                <w:kern w:val="0"/>
                <w:sz w:val="24"/>
                <w:szCs w:val="24"/>
                <w:lang w:bidi="ar"/>
              </w:rPr>
              <m:t>ω</m:t>
            </m:r>
          </m:e>
          <m:sub>
            <m:r>
              <m:rPr>
                <m:sty m:val="p"/>
              </m:rPr>
              <w:rPr>
                <w:rFonts w:ascii="Cambria Math" w:hAnsi="Cambria Math" w:cs="宋体" w:hint="eastAsia"/>
                <w:kern w:val="0"/>
                <w:sz w:val="24"/>
                <w:szCs w:val="24"/>
                <w:lang w:bidi="ar"/>
              </w:rPr>
              <m:t>j</m:t>
            </m:r>
          </m:sub>
          <m:sup>
            <m:r>
              <m:rPr>
                <m:sty m:val="p"/>
              </m:rPr>
              <w:rPr>
                <w:rFonts w:ascii="Cambria Math" w:hAnsi="Cambria Math" w:cs="宋体" w:hint="eastAsia"/>
                <w:kern w:val="0"/>
                <w:sz w:val="24"/>
                <w:szCs w:val="24"/>
                <w:lang w:bidi="ar"/>
              </w:rPr>
              <m:t>t+1</m:t>
            </m:r>
          </m:sup>
        </m:sSubSup>
      </m:oMath>
      <w:r>
        <w:rPr>
          <w:rFonts w:hint="eastAsia"/>
          <w:sz w:val="24"/>
          <w:szCs w:val="24"/>
        </w:rPr>
        <w:t>。</w:t>
      </w:r>
      <w:r>
        <w:rPr>
          <w:rFonts w:hint="eastAsia"/>
          <w:sz w:val="24"/>
          <w:szCs w:val="24"/>
        </w:rPr>
        <w:t>本发明能够合理地反映各个本地模型的性能和数据质量，从而确保每个本地模型的贡献得到准确评估和有效利用。同时，还通过考虑车辆设备</w:t>
      </w:r>
      <w:proofErr w:type="spellStart"/>
      <w:r>
        <w:rPr>
          <w:rFonts w:hint="eastAsia"/>
          <w:sz w:val="24"/>
          <w:szCs w:val="24"/>
        </w:rPr>
        <w:t>i</w:t>
      </w:r>
      <w:proofErr w:type="spellEnd"/>
      <w:r>
        <w:rPr>
          <w:rFonts w:hint="eastAsia"/>
          <w:sz w:val="24"/>
          <w:szCs w:val="24"/>
        </w:rPr>
        <w:t>对全局模型的贡献，实现了动态调整参与训练的车辆设备</w:t>
      </w:r>
      <w:proofErr w:type="spellStart"/>
      <w:r>
        <w:rPr>
          <w:rFonts w:hint="eastAsia"/>
          <w:sz w:val="24"/>
          <w:szCs w:val="24"/>
        </w:rPr>
        <w:t>i</w:t>
      </w:r>
      <w:proofErr w:type="spellEnd"/>
      <w:r>
        <w:rPr>
          <w:rFonts w:hint="eastAsia"/>
          <w:sz w:val="24"/>
          <w:szCs w:val="24"/>
        </w:rPr>
        <w:t>数量和权重的能力，能够最大程度地利用有贡献的设备，提升全局模型的性能。针对车辆设备</w:t>
      </w:r>
      <w:proofErr w:type="spellStart"/>
      <w:r>
        <w:rPr>
          <w:rFonts w:hint="eastAsia"/>
          <w:sz w:val="24"/>
          <w:szCs w:val="24"/>
        </w:rPr>
        <w:t>i</w:t>
      </w:r>
      <w:proofErr w:type="spellEnd"/>
      <w:r>
        <w:rPr>
          <w:rFonts w:hint="eastAsia"/>
          <w:sz w:val="24"/>
          <w:szCs w:val="24"/>
        </w:rPr>
        <w:t>通信的复杂性，采用了本发明的联邦学习框架，以降低通信复杂性所带来的不可靠，并提高最大恶意容忍节点比例。</w:t>
      </w:r>
      <w:proofErr w:type="spellStart"/>
      <w:r>
        <w:rPr>
          <w:rFonts w:hint="eastAsia"/>
          <w:sz w:val="24"/>
          <w:szCs w:val="24"/>
        </w:rPr>
        <w:t>Cybertwin</w:t>
      </w:r>
      <w:proofErr w:type="spellEnd"/>
      <w:r>
        <w:rPr>
          <w:rFonts w:hint="eastAsia"/>
          <w:sz w:val="24"/>
          <w:szCs w:val="24"/>
        </w:rPr>
        <w:t>网络框架充分考虑了在车联网中应用</w:t>
      </w:r>
      <w:proofErr w:type="spellStart"/>
      <w:r>
        <w:rPr>
          <w:rFonts w:hint="eastAsia"/>
          <w:sz w:val="24"/>
          <w:szCs w:val="24"/>
        </w:rPr>
        <w:t>Cybertwin</w:t>
      </w:r>
      <w:proofErr w:type="spellEnd"/>
      <w:r>
        <w:rPr>
          <w:rFonts w:hint="eastAsia"/>
          <w:sz w:val="24"/>
          <w:szCs w:val="24"/>
        </w:rPr>
        <w:t>网络框架，从而有效增强</w:t>
      </w:r>
      <w:r>
        <w:rPr>
          <w:rFonts w:cs="宋体" w:hint="eastAsia"/>
          <w:kern w:val="0"/>
          <w:sz w:val="24"/>
          <w:szCs w:val="24"/>
          <w:lang w:bidi="ar"/>
        </w:rPr>
        <w:t>车联网联邦学习模型</w:t>
      </w:r>
      <w:r>
        <w:rPr>
          <w:rFonts w:hint="eastAsia"/>
          <w:sz w:val="24"/>
          <w:szCs w:val="24"/>
        </w:rPr>
        <w:t>的适用性和鲁棒性。</w:t>
      </w:r>
    </w:p>
    <w:p w:rsidR="00C532AE" w:rsidRDefault="00E41171">
      <w:pPr>
        <w:spacing w:line="360" w:lineRule="auto"/>
        <w:ind w:firstLineChars="200" w:firstLine="480"/>
        <w:rPr>
          <w:rFonts w:ascii="Segoe UI" w:eastAsia="Segoe UI" w:hAnsi="Segoe UI" w:cs="Segoe UI"/>
          <w:szCs w:val="21"/>
        </w:rPr>
      </w:pPr>
      <w:r>
        <w:rPr>
          <w:rFonts w:cs="宋体" w:hint="eastAsia"/>
          <w:kern w:val="0"/>
          <w:sz w:val="24"/>
          <w:szCs w:val="24"/>
          <w:lang w:bidi="ar"/>
        </w:rPr>
        <w:t>显然，本发明的上述实</w:t>
      </w:r>
      <w:r>
        <w:rPr>
          <w:rFonts w:cs="宋体" w:hint="eastAsia"/>
          <w:kern w:val="0"/>
          <w:sz w:val="24"/>
          <w:szCs w:val="24"/>
          <w:lang w:bidi="ar"/>
        </w:rPr>
        <w:t>施</w:t>
      </w:r>
      <w:proofErr w:type="gramStart"/>
      <w:r>
        <w:rPr>
          <w:rFonts w:cs="宋体" w:hint="eastAsia"/>
          <w:kern w:val="0"/>
          <w:sz w:val="24"/>
          <w:szCs w:val="24"/>
          <w:lang w:bidi="ar"/>
        </w:rPr>
        <w:t>例仅仅</w:t>
      </w:r>
      <w:proofErr w:type="gramEnd"/>
      <w:r>
        <w:rPr>
          <w:rFonts w:cs="宋体" w:hint="eastAsia"/>
          <w:kern w:val="0"/>
          <w:sz w:val="24"/>
          <w:szCs w:val="24"/>
          <w:lang w:bidi="ar"/>
        </w:rPr>
        <w:t>是为清楚地说明本发明所作的举例，而并非是对本发明的实施方式的限定。对于所属领域的普通技术人员来说，在上述说明的基础上还可以做出其它不同形式的</w:t>
      </w:r>
      <w:r>
        <w:rPr>
          <w:rFonts w:cs="宋体" w:hint="eastAsia"/>
          <w:kern w:val="0"/>
          <w:sz w:val="24"/>
          <w:szCs w:val="24"/>
          <w:lang w:bidi="ar"/>
        </w:rPr>
        <w:lastRenderedPageBreak/>
        <w:t>变化或变动。这里无需也无法对所有的实施方式予以穷举。凡在本发明的精神和原则之内所作的任何修改、等同替换和改进等，均应包含在本发明权利要求的保护范围之内。</w:t>
      </w:r>
    </w:p>
    <w:sectPr w:rsidR="00C532AE">
      <w:headerReference w:type="default" r:id="rId170"/>
      <w:footerReference w:type="default" r:id="rId171"/>
      <w:pgSz w:w="11906" w:h="16838"/>
      <w:pgMar w:top="1440" w:right="850" w:bottom="1440" w:left="850" w:header="851" w:footer="992" w:gutter="0"/>
      <w:cols w:space="72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YG" w:date="2024-09-03T14:09:00Z" w:initials="">
    <w:p w:rsidR="006C1D5C" w:rsidRDefault="00E41171">
      <w:pPr>
        <w:pStyle w:val="a5"/>
        <w:rPr>
          <w:rFonts w:hint="eastAsia"/>
          <w:sz w:val="24"/>
          <w:szCs w:val="24"/>
        </w:rPr>
      </w:pPr>
      <w:r>
        <w:rPr>
          <w:rFonts w:hint="eastAsia"/>
          <w:sz w:val="24"/>
          <w:szCs w:val="24"/>
        </w:rPr>
        <w:t>权利要求</w:t>
      </w:r>
      <w:r>
        <w:rPr>
          <w:rFonts w:hint="eastAsia"/>
          <w:sz w:val="24"/>
          <w:szCs w:val="24"/>
        </w:rPr>
        <w:t>6</w:t>
      </w:r>
      <w:r>
        <w:rPr>
          <w:rFonts w:hint="eastAsia"/>
          <w:sz w:val="24"/>
          <w:szCs w:val="24"/>
        </w:rPr>
        <w:t>中有了γ，这里</w:t>
      </w:r>
    </w:p>
    <w:p w:rsidR="00C532AE" w:rsidRDefault="00E41171">
      <w:pPr>
        <w:pStyle w:val="a5"/>
        <w:rPr>
          <w:sz w:val="24"/>
          <w:szCs w:val="24"/>
        </w:rPr>
      </w:pPr>
      <w:r>
        <w:rPr>
          <w:rFonts w:hint="eastAsia"/>
          <w:sz w:val="24"/>
          <w:szCs w:val="24"/>
        </w:rPr>
        <w:t>不可以用γ【除非两者意思一样】</w:t>
      </w:r>
    </w:p>
    <w:p w:rsidR="006C1D5C" w:rsidRPr="006C1D5C" w:rsidRDefault="006C1D5C">
      <w:pPr>
        <w:pStyle w:val="a5"/>
      </w:pPr>
      <w:r>
        <w:rPr>
          <w:rFonts w:hint="eastAsia"/>
        </w:rPr>
        <w:t>不一样的，只要改成不同的就行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954D4D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1171" w:rsidRDefault="00E41171">
      <w:r>
        <w:separator/>
      </w:r>
    </w:p>
  </w:endnote>
  <w:endnote w:type="continuationSeparator" w:id="0">
    <w:p w:rsidR="00E41171" w:rsidRDefault="00E41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32AE" w:rsidRDefault="00E41171">
    <w:pPr>
      <w:pStyle w:val="a9"/>
    </w:pPr>
    <w:r>
      <w:rPr>
        <w:noProof/>
      </w:rPr>
      <mc:AlternateContent>
        <mc:Choice Requires="wps">
          <w:drawing>
            <wp:anchor distT="0" distB="0" distL="114300" distR="114300" simplePos="0" relativeHeight="25165670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C532AE" w:rsidRDefault="00E41171">
                          <w:pPr>
                            <w:pStyle w:val="a9"/>
                          </w:pPr>
                          <w:r>
                            <w:fldChar w:fldCharType="begin"/>
                          </w:r>
                          <w:r>
                            <w:instrText xml:space="preserve"> PAGE  \* MERGEFORMAT </w:instrText>
                          </w:r>
                          <w:r>
                            <w:fldChar w:fldCharType="separate"/>
                          </w:r>
                          <w:r w:rsidR="00490880">
                            <w:rPr>
                              <w:noProof/>
                            </w:rPr>
                            <w:t>4</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文本框 10" o:spid="_x0000_s1026" type="#_x0000_t202" style="position:absolute;margin-left:0;margin-top:0;width:2in;height:2in;z-index:2516567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" filled="f" stroked="f">
              <v:textbox style="mso-fit-shape-to-text:t" inset="0,0,0,0">
                <w:txbxContent>
                  <w:p w:rsidR="00C532AE" w:rsidRDefault="00E41171">
                    <w:pPr>
                      <w:pStyle w:val="a9"/>
                    </w:pPr>
                    <w:r>
                      <w:fldChar w:fldCharType="begin"/>
                    </w:r>
                    <w:r>
                      <w:instrText xml:space="preserve"> PAGE  \* MERGEFORMAT </w:instrText>
                    </w:r>
                    <w:r>
                      <w:fldChar w:fldCharType="separate"/>
                    </w:r>
                    <w:r w:rsidR="00490880">
                      <w:rPr>
                        <w:noProof/>
                      </w:rPr>
                      <w:t>4</w:t>
                    </w:r>
                    <w: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32AE" w:rsidRDefault="00E41171">
    <w:pPr>
      <w:autoSpaceDN w:val="0"/>
      <w:spacing w:beforeAutospacing="1" w:afterAutospacing="1"/>
      <w:rPr>
        <w:sz w:val="18"/>
        <w:szCs w:val="18"/>
      </w:rPr>
    </w:pPr>
    <w:r>
      <w:rPr>
        <w:rFonts w:ascii="宋体" w:hint="eastAsia"/>
        <w:b/>
        <w:color w:val="FF0000"/>
        <w:sz w:val="18"/>
        <w:szCs w:val="18"/>
      </w:rPr>
      <w:t>提示</w:t>
    </w:r>
    <w:r>
      <w:rPr>
        <w:rFonts w:ascii="宋体" w:hint="eastAsia"/>
        <w:b/>
        <w:color w:val="000000"/>
        <w:sz w:val="18"/>
        <w:szCs w:val="18"/>
      </w:rPr>
      <w:t>：</w:t>
    </w:r>
    <w:proofErr w:type="gramStart"/>
    <w:r>
      <w:rPr>
        <w:rFonts w:ascii="宋体" w:hAnsi="宋体" w:cs="宋体" w:hint="eastAsia"/>
        <w:b/>
        <w:bCs/>
        <w:color w:val="000000"/>
        <w:spacing w:val="20"/>
        <w:kern w:val="0"/>
        <w:sz w:val="18"/>
        <w:szCs w:val="18"/>
        <w:lang w:bidi="ar"/>
      </w:rPr>
      <w:t>粤高具备</w:t>
    </w:r>
    <w:r>
      <w:rPr>
        <w:rFonts w:ascii="宋体" w:hAnsi="宋体" w:cs="宋体"/>
        <w:b/>
        <w:bCs/>
        <w:color w:val="000000"/>
        <w:spacing w:val="20"/>
        <w:kern w:val="0"/>
        <w:sz w:val="18"/>
        <w:szCs w:val="18"/>
        <w:lang w:bidi="ar"/>
      </w:rPr>
      <w:t>宏</w:t>
    </w:r>
    <w:proofErr w:type="gramEnd"/>
    <w:r>
      <w:rPr>
        <w:rFonts w:ascii="宋体" w:hAnsi="宋体" w:cs="宋体"/>
        <w:b/>
        <w:bCs/>
        <w:color w:val="000000"/>
        <w:spacing w:val="20"/>
        <w:kern w:val="0"/>
        <w:sz w:val="18"/>
        <w:szCs w:val="18"/>
        <w:lang w:bidi="ar"/>
      </w:rPr>
      <w:t>厚的专利基础及客户群，建立了知识产权交易平台，促进专利和商标的交易、转化，以实现客户的利益最大化；请</w:t>
    </w:r>
    <w:r>
      <w:rPr>
        <w:rFonts w:ascii="宋体" w:hAnsi="宋体" w:cs="宋体" w:hint="eastAsia"/>
        <w:b/>
        <w:bCs/>
        <w:color w:val="000000"/>
        <w:spacing w:val="20"/>
        <w:kern w:val="0"/>
        <w:sz w:val="18"/>
        <w:szCs w:val="18"/>
        <w:lang w:bidi="ar"/>
      </w:rPr>
      <w:t>您</w:t>
    </w:r>
    <w:r>
      <w:rPr>
        <w:rFonts w:ascii="宋体" w:hAnsi="宋体" w:cs="宋体"/>
        <w:b/>
        <w:bCs/>
        <w:color w:val="000000"/>
        <w:spacing w:val="20"/>
        <w:kern w:val="0"/>
        <w:sz w:val="18"/>
        <w:szCs w:val="18"/>
        <w:lang w:bidi="ar"/>
      </w:rPr>
      <w:t>确认上述专利或您的相关专利</w:t>
    </w:r>
    <w:r>
      <w:rPr>
        <w:rFonts w:ascii="宋体" w:hAnsi="宋体" w:cs="宋体" w:hint="eastAsia"/>
        <w:b/>
        <w:bCs/>
        <w:color w:val="000000"/>
        <w:spacing w:val="20"/>
        <w:kern w:val="0"/>
        <w:sz w:val="18"/>
        <w:szCs w:val="18"/>
        <w:lang w:bidi="ar"/>
      </w:rPr>
      <w:t>是否有</w:t>
    </w:r>
    <w:r>
      <w:rPr>
        <w:rFonts w:ascii="宋体" w:hAnsi="宋体" w:cs="宋体"/>
        <w:b/>
        <w:bCs/>
        <w:color w:val="000000"/>
        <w:spacing w:val="20"/>
        <w:kern w:val="0"/>
        <w:sz w:val="18"/>
        <w:szCs w:val="18"/>
        <w:lang w:bidi="ar"/>
      </w:rPr>
      <w:t>转让意向，如有意向请回复邮件，或致电至平台</w:t>
    </w:r>
    <w:r>
      <w:rPr>
        <w:rFonts w:ascii="宋体" w:hAnsi="宋体" w:cs="宋体" w:hint="eastAsia"/>
        <w:b/>
        <w:bCs/>
        <w:color w:val="000000"/>
        <w:spacing w:val="20"/>
        <w:kern w:val="0"/>
        <w:sz w:val="18"/>
        <w:szCs w:val="18"/>
        <w:lang w:bidi="ar"/>
      </w:rPr>
      <w:t>专</w:t>
    </w:r>
    <w:r>
      <w:rPr>
        <w:rFonts w:ascii="宋体" w:hAnsi="宋体" w:cs="宋体"/>
        <w:b/>
        <w:bCs/>
        <w:color w:val="000000"/>
        <w:spacing w:val="20"/>
        <w:kern w:val="0"/>
        <w:sz w:val="18"/>
        <w:szCs w:val="18"/>
        <w:lang w:bidi="ar"/>
      </w:rPr>
      <w:t>员</w:t>
    </w:r>
    <w:r>
      <w:rPr>
        <w:rFonts w:ascii="宋体" w:hAnsi="宋体" w:cs="宋体" w:hint="eastAsia"/>
        <w:b/>
        <w:bCs/>
        <w:color w:val="000000"/>
        <w:spacing w:val="20"/>
        <w:kern w:val="0"/>
        <w:sz w:val="18"/>
        <w:szCs w:val="18"/>
        <w:lang w:bidi="ar"/>
      </w:rPr>
      <w:t>陈春芹</w:t>
    </w:r>
    <w:r>
      <w:rPr>
        <w:rFonts w:ascii="宋体" w:hAnsi="宋体" w:cs="宋体"/>
        <w:b/>
        <w:bCs/>
        <w:color w:val="000000"/>
        <w:spacing w:val="20"/>
        <w:kern w:val="0"/>
        <w:sz w:val="18"/>
        <w:szCs w:val="18"/>
        <w:lang w:bidi="ar"/>
      </w:rPr>
      <w:t>，电话</w:t>
    </w:r>
    <w:r>
      <w:rPr>
        <w:rFonts w:ascii="宋体" w:hAnsi="宋体" w:cs="宋体" w:hint="eastAsia"/>
        <w:b/>
        <w:bCs/>
        <w:color w:val="000000"/>
        <w:spacing w:val="20"/>
        <w:kern w:val="0"/>
        <w:sz w:val="18"/>
        <w:szCs w:val="18"/>
        <w:lang w:bidi="ar"/>
      </w:rPr>
      <w:t>：</w:t>
    </w:r>
    <w:r>
      <w:rPr>
        <w:rFonts w:ascii="宋体" w:hAnsi="宋体" w:cs="宋体"/>
        <w:b/>
        <w:bCs/>
        <w:color w:val="000000"/>
        <w:spacing w:val="20"/>
        <w:kern w:val="0"/>
        <w:sz w:val="18"/>
        <w:szCs w:val="18"/>
        <w:lang w:bidi="ar"/>
      </w:rPr>
      <w:t>020-32502943</w:t>
    </w:r>
    <w:r>
      <w:rPr>
        <w:rFonts w:ascii="宋体" w:hAnsi="宋体" w:cs="宋体" w:hint="eastAsia"/>
        <w:b/>
        <w:bCs/>
        <w:color w:val="000000"/>
        <w:spacing w:val="20"/>
        <w:kern w:val="0"/>
        <w:sz w:val="18"/>
        <w:szCs w:val="18"/>
        <w:lang w:bidi="ar"/>
      </w:rPr>
      <w:t>（</w:t>
    </w:r>
    <w:r>
      <w:rPr>
        <w:rFonts w:ascii="宋体" w:hAnsi="宋体" w:cs="宋体" w:hint="eastAsia"/>
        <w:b/>
        <w:bCs/>
        <w:color w:val="000000"/>
        <w:spacing w:val="20"/>
        <w:kern w:val="0"/>
        <w:sz w:val="18"/>
        <w:szCs w:val="18"/>
        <w:lang w:bidi="ar"/>
      </w:rPr>
      <w:t>QQ</w:t>
    </w:r>
    <w:r>
      <w:rPr>
        <w:rFonts w:ascii="宋体" w:hAnsi="宋体" w:cs="宋体"/>
        <w:b/>
        <w:bCs/>
        <w:color w:val="000000"/>
        <w:spacing w:val="20"/>
        <w:kern w:val="0"/>
        <w:sz w:val="18"/>
        <w:szCs w:val="18"/>
        <w:lang w:bidi="ar"/>
      </w:rPr>
      <w:t>：</w:t>
    </w:r>
    <w:r>
      <w:rPr>
        <w:rFonts w:ascii="宋体" w:hAnsi="宋体" w:cs="宋体"/>
        <w:b/>
        <w:bCs/>
        <w:color w:val="000000"/>
        <w:spacing w:val="20"/>
        <w:kern w:val="0"/>
        <w:sz w:val="18"/>
        <w:szCs w:val="18"/>
        <w:lang w:bidi="ar"/>
      </w:rPr>
      <w:t>3003338016</w:t>
    </w:r>
    <w:r>
      <w:rPr>
        <w:rFonts w:ascii="宋体" w:hAnsi="宋体" w:cs="宋体" w:hint="eastAsia"/>
        <w:b/>
        <w:bCs/>
        <w:color w:val="000000"/>
        <w:spacing w:val="20"/>
        <w:kern w:val="0"/>
        <w:sz w:val="18"/>
        <w:szCs w:val="18"/>
        <w:lang w:bidi="ar"/>
      </w:rPr>
      <w:t>）</w:t>
    </w:r>
    <w:r>
      <w:rPr>
        <w:rFonts w:ascii="宋体" w:hAnsi="宋体" w:cs="宋体" w:hint="eastAsia"/>
        <w:color w:val="000000"/>
        <w:spacing w:val="20"/>
        <w:kern w:val="0"/>
        <w:sz w:val="18"/>
        <w:szCs w:val="18"/>
        <w:lang w:bidi="ar"/>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1171" w:rsidRDefault="00E41171">
      <w:r>
        <w:separator/>
      </w:r>
    </w:p>
  </w:footnote>
  <w:footnote w:type="continuationSeparator" w:id="0">
    <w:p w:rsidR="00E41171" w:rsidRDefault="00E411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32AE" w:rsidRDefault="00C532AE">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32AE" w:rsidRDefault="00E41171">
    <w:pPr>
      <w:pStyle w:val="aa"/>
      <w:jc w:val="right"/>
    </w:pPr>
    <w:r>
      <w:rPr>
        <w:rFonts w:hAnsi="宋体"/>
        <w:b/>
        <w:noProof/>
        <w:szCs w:val="18"/>
      </w:rPr>
      <w:drawing>
        <wp:anchor distT="0" distB="0" distL="114300" distR="114300" simplePos="0" relativeHeight="251657728" behindDoc="1" locked="0" layoutInCell="1" allowOverlap="1">
          <wp:simplePos x="0" y="0"/>
          <wp:positionH relativeFrom="column">
            <wp:posOffset>-786130</wp:posOffset>
          </wp:positionH>
          <wp:positionV relativeFrom="paragraph">
            <wp:posOffset>-27305</wp:posOffset>
          </wp:positionV>
          <wp:extent cx="752475" cy="752475"/>
          <wp:effectExtent l="0" t="0" r="0" b="0"/>
          <wp:wrapNone/>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52475" cy="752475"/>
                  </a:xfrm>
                  <a:prstGeom prst="rect">
                    <a:avLst/>
                  </a:prstGeom>
                  <a:noFill/>
                  <a:ln>
                    <a:noFill/>
                  </a:ln>
                </pic:spPr>
              </pic:pic>
            </a:graphicData>
          </a:graphic>
        </wp:anchor>
      </w:drawing>
    </w:r>
    <w:r>
      <w:rPr>
        <w:noProof/>
      </w:rPr>
      <w:drawing>
        <wp:anchor distT="0" distB="0" distL="114300" distR="114300" simplePos="0" relativeHeight="251658752" behindDoc="0" locked="0" layoutInCell="1" allowOverlap="0">
          <wp:simplePos x="0" y="0"/>
          <wp:positionH relativeFrom="page">
            <wp:posOffset>5147310</wp:posOffset>
          </wp:positionH>
          <wp:positionV relativeFrom="page">
            <wp:posOffset>585470</wp:posOffset>
          </wp:positionV>
          <wp:extent cx="1781175" cy="5943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781175" cy="594360"/>
                  </a:xfrm>
                  <a:prstGeom prst="rect">
                    <a:avLst/>
                  </a:prstGeom>
                  <a:noFill/>
                  <a:ln>
                    <a:noFill/>
                  </a:ln>
                </pic:spPr>
              </pic:pic>
            </a:graphicData>
          </a:graphic>
        </wp:anchor>
      </w:drawing>
    </w:r>
  </w:p>
  <w:p w:rsidR="00C532AE" w:rsidRDefault="00C532AE">
    <w:pPr>
      <w:rPr>
        <w:rFonts w:hAnsi="宋体"/>
        <w:b/>
        <w:sz w:val="20"/>
      </w:rPr>
    </w:pPr>
  </w:p>
  <w:p w:rsidR="00C532AE" w:rsidRDefault="00E41171">
    <w:pPr>
      <w:rPr>
        <w:rFonts w:hAnsi="宋体"/>
        <w:b/>
        <w:sz w:val="18"/>
        <w:szCs w:val="18"/>
      </w:rPr>
    </w:pPr>
    <w:proofErr w:type="gramStart"/>
    <w:r>
      <w:rPr>
        <w:rFonts w:hAnsi="宋体"/>
        <w:b/>
        <w:sz w:val="18"/>
        <w:szCs w:val="18"/>
      </w:rPr>
      <w:t>广州粤高专利</w:t>
    </w:r>
    <w:proofErr w:type="gramEnd"/>
    <w:r>
      <w:rPr>
        <w:rFonts w:hAnsi="宋体"/>
        <w:b/>
        <w:sz w:val="18"/>
        <w:szCs w:val="18"/>
      </w:rPr>
      <w:t>商标代理有限公司</w:t>
    </w:r>
  </w:p>
  <w:p w:rsidR="00C532AE" w:rsidRDefault="00E41171">
    <w:pPr>
      <w:rPr>
        <w:rFonts w:ascii="黑体" w:eastAsia="黑体"/>
        <w:szCs w:val="21"/>
      </w:rPr>
    </w:pPr>
    <w:r>
      <w:rPr>
        <w:rFonts w:hAnsi="宋体"/>
        <w:b/>
        <w:sz w:val="18"/>
        <w:szCs w:val="18"/>
      </w:rPr>
      <w:t>广东省广州市体育西路</w:t>
    </w:r>
    <w:r>
      <w:rPr>
        <w:rFonts w:hAnsi="宋体"/>
        <w:b/>
        <w:sz w:val="18"/>
        <w:szCs w:val="18"/>
      </w:rPr>
      <w:t>191</w:t>
    </w:r>
    <w:r>
      <w:rPr>
        <w:rFonts w:hAnsi="宋体"/>
        <w:b/>
        <w:sz w:val="18"/>
        <w:szCs w:val="18"/>
      </w:rPr>
      <w:t>号中石化大厦</w:t>
    </w:r>
    <w:r>
      <w:rPr>
        <w:rFonts w:hAnsi="宋体"/>
        <w:b/>
        <w:sz w:val="18"/>
        <w:szCs w:val="18"/>
      </w:rPr>
      <w:t>B</w:t>
    </w:r>
    <w:r>
      <w:rPr>
        <w:rFonts w:hAnsi="宋体"/>
        <w:b/>
        <w:sz w:val="18"/>
        <w:szCs w:val="18"/>
      </w:rPr>
      <w:t>塔</w:t>
    </w:r>
    <w:r>
      <w:rPr>
        <w:rFonts w:hAnsi="宋体" w:hint="eastAsia"/>
        <w:b/>
        <w:sz w:val="18"/>
        <w:szCs w:val="18"/>
      </w:rPr>
      <w:t>4416</w:t>
    </w:r>
    <w:r>
      <w:rPr>
        <w:rFonts w:hAnsi="宋体"/>
        <w:b/>
        <w:sz w:val="18"/>
        <w:szCs w:val="18"/>
      </w:rPr>
      <w:t>室</w:t>
    </w:r>
    <w:r>
      <w:rPr>
        <w:b/>
        <w:sz w:val="18"/>
        <w:szCs w:val="18"/>
      </w:rPr>
      <w:t xml:space="preserve">    </w:t>
    </w:r>
    <w:r>
      <w:rPr>
        <w:rFonts w:hAnsi="宋体"/>
        <w:b/>
        <w:sz w:val="18"/>
        <w:szCs w:val="18"/>
      </w:rPr>
      <w:t>邮编：</w:t>
    </w:r>
    <w:r>
      <w:rPr>
        <w:b/>
        <w:sz w:val="18"/>
        <w:szCs w:val="18"/>
      </w:rPr>
      <w:t>51062</w:t>
    </w:r>
    <w:r>
      <w:rPr>
        <w:rFonts w:hint="eastAsia"/>
        <w:b/>
        <w:sz w:val="18"/>
        <w:szCs w:val="18"/>
      </w:rPr>
      <w:t>0</w:t>
    </w:r>
    <w:r>
      <w:rPr>
        <w:rFonts w:ascii="黑体" w:eastAsia="黑体" w:hint="eastAsia"/>
        <w:szCs w:val="21"/>
      </w:rPr>
      <w:t xml:space="preserve"> </w:t>
    </w:r>
  </w:p>
  <w:p w:rsidR="00C532AE" w:rsidRDefault="00E41171">
    <w:pPr>
      <w:widowControl/>
      <w:jc w:val="center"/>
    </w:pPr>
    <w:r>
      <w:rPr>
        <w:rFonts w:hint="eastAsia"/>
        <w:b/>
        <w:bCs/>
        <w:sz w:val="32"/>
        <w:szCs w:val="32"/>
      </w:rPr>
      <w:t>专利申请技术交底书</w:t>
    </w:r>
    <w:r>
      <w:rPr>
        <w:rFonts w:hint="eastAsia"/>
        <w:sz w:val="36"/>
        <w:szCs w:val="36"/>
      </w:rPr>
      <w:t xml:space="preserve">         </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YG">
    <w15:presenceInfo w15:providerId="WPS Office" w15:userId="38257787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Y1YjllYjFmNmVmMWIwNDBmZmFhZDMwYWQxNWFkZWMifQ=="/>
  </w:docVars>
  <w:rsids>
    <w:rsidRoot w:val="00172A27"/>
    <w:rsid w:val="00005DE4"/>
    <w:rsid w:val="00036C71"/>
    <w:rsid w:val="00056912"/>
    <w:rsid w:val="000E1ABF"/>
    <w:rsid w:val="000F3855"/>
    <w:rsid w:val="00172A27"/>
    <w:rsid w:val="001737B0"/>
    <w:rsid w:val="003624B4"/>
    <w:rsid w:val="00367748"/>
    <w:rsid w:val="003D534B"/>
    <w:rsid w:val="00407101"/>
    <w:rsid w:val="00490880"/>
    <w:rsid w:val="00533D0B"/>
    <w:rsid w:val="005E489B"/>
    <w:rsid w:val="00657C25"/>
    <w:rsid w:val="00670FE9"/>
    <w:rsid w:val="006C1D5C"/>
    <w:rsid w:val="008502E2"/>
    <w:rsid w:val="009870FB"/>
    <w:rsid w:val="009A329B"/>
    <w:rsid w:val="00AC2198"/>
    <w:rsid w:val="00AE645A"/>
    <w:rsid w:val="00AF05BC"/>
    <w:rsid w:val="00B84D78"/>
    <w:rsid w:val="00BA5C11"/>
    <w:rsid w:val="00BF04BD"/>
    <w:rsid w:val="00C532AE"/>
    <w:rsid w:val="00C77073"/>
    <w:rsid w:val="00CB3D8A"/>
    <w:rsid w:val="00D73ED7"/>
    <w:rsid w:val="00D9438B"/>
    <w:rsid w:val="00DB4485"/>
    <w:rsid w:val="00E41171"/>
    <w:rsid w:val="00F4128B"/>
    <w:rsid w:val="00FF0E7A"/>
    <w:rsid w:val="04144D38"/>
    <w:rsid w:val="0453694C"/>
    <w:rsid w:val="064A246E"/>
    <w:rsid w:val="07140111"/>
    <w:rsid w:val="076D47A3"/>
    <w:rsid w:val="09261A80"/>
    <w:rsid w:val="0AFF69E2"/>
    <w:rsid w:val="0B113010"/>
    <w:rsid w:val="0B3348DE"/>
    <w:rsid w:val="0B3355D8"/>
    <w:rsid w:val="0B460AB5"/>
    <w:rsid w:val="0D6E6971"/>
    <w:rsid w:val="10F83B24"/>
    <w:rsid w:val="12E5427D"/>
    <w:rsid w:val="164520B8"/>
    <w:rsid w:val="18CD6371"/>
    <w:rsid w:val="1912200D"/>
    <w:rsid w:val="1AEA1D23"/>
    <w:rsid w:val="1BB01EF3"/>
    <w:rsid w:val="1C31658B"/>
    <w:rsid w:val="1C9571A6"/>
    <w:rsid w:val="1EC559AB"/>
    <w:rsid w:val="1FA57F11"/>
    <w:rsid w:val="2037434B"/>
    <w:rsid w:val="205E3D53"/>
    <w:rsid w:val="20A51982"/>
    <w:rsid w:val="20B9584A"/>
    <w:rsid w:val="21537630"/>
    <w:rsid w:val="22BB723B"/>
    <w:rsid w:val="25CA5638"/>
    <w:rsid w:val="264726B9"/>
    <w:rsid w:val="28BE6984"/>
    <w:rsid w:val="29613037"/>
    <w:rsid w:val="2A3A1B49"/>
    <w:rsid w:val="2AD87B21"/>
    <w:rsid w:val="2B0771A6"/>
    <w:rsid w:val="2CB06C5C"/>
    <w:rsid w:val="2D1738F5"/>
    <w:rsid w:val="2E19750B"/>
    <w:rsid w:val="2E8A5691"/>
    <w:rsid w:val="2F9067D1"/>
    <w:rsid w:val="2FAD11B2"/>
    <w:rsid w:val="30E14309"/>
    <w:rsid w:val="314C143D"/>
    <w:rsid w:val="32607DFF"/>
    <w:rsid w:val="32C4038E"/>
    <w:rsid w:val="33125440"/>
    <w:rsid w:val="33410316"/>
    <w:rsid w:val="363779B7"/>
    <w:rsid w:val="3AC52EF5"/>
    <w:rsid w:val="3C345526"/>
    <w:rsid w:val="3D905845"/>
    <w:rsid w:val="3D9D76CF"/>
    <w:rsid w:val="3E482FCC"/>
    <w:rsid w:val="3E597E24"/>
    <w:rsid w:val="3E9F0C8D"/>
    <w:rsid w:val="3F952285"/>
    <w:rsid w:val="40D35124"/>
    <w:rsid w:val="41DB2F48"/>
    <w:rsid w:val="435713BE"/>
    <w:rsid w:val="438D79F3"/>
    <w:rsid w:val="455B0E14"/>
    <w:rsid w:val="4580653A"/>
    <w:rsid w:val="47294EB8"/>
    <w:rsid w:val="499E0C63"/>
    <w:rsid w:val="49CD472D"/>
    <w:rsid w:val="4DD54E58"/>
    <w:rsid w:val="4E731C3C"/>
    <w:rsid w:val="4EDC03D2"/>
    <w:rsid w:val="4F6D2F2A"/>
    <w:rsid w:val="505333BA"/>
    <w:rsid w:val="5100482F"/>
    <w:rsid w:val="52690924"/>
    <w:rsid w:val="53DE62D7"/>
    <w:rsid w:val="541F08D5"/>
    <w:rsid w:val="563D0B43"/>
    <w:rsid w:val="58AB53BB"/>
    <w:rsid w:val="5B2C153A"/>
    <w:rsid w:val="5B3255E5"/>
    <w:rsid w:val="5EDF50D2"/>
    <w:rsid w:val="5F5A335C"/>
    <w:rsid w:val="5FD45311"/>
    <w:rsid w:val="605B2D3C"/>
    <w:rsid w:val="608763D3"/>
    <w:rsid w:val="64652625"/>
    <w:rsid w:val="64E62AB6"/>
    <w:rsid w:val="64FC1A5C"/>
    <w:rsid w:val="691225DD"/>
    <w:rsid w:val="694320CE"/>
    <w:rsid w:val="6D3F46DE"/>
    <w:rsid w:val="6DF91977"/>
    <w:rsid w:val="6E313E0D"/>
    <w:rsid w:val="6EC46886"/>
    <w:rsid w:val="6F5A1075"/>
    <w:rsid w:val="6F6560B7"/>
    <w:rsid w:val="6F941206"/>
    <w:rsid w:val="6FCF2C5F"/>
    <w:rsid w:val="716342F2"/>
    <w:rsid w:val="72D27981"/>
    <w:rsid w:val="740A4EF9"/>
    <w:rsid w:val="74186426"/>
    <w:rsid w:val="74D4598D"/>
    <w:rsid w:val="74F63EFE"/>
    <w:rsid w:val="751A116C"/>
    <w:rsid w:val="75BF12C2"/>
    <w:rsid w:val="77503A40"/>
    <w:rsid w:val="777D0D50"/>
    <w:rsid w:val="78271687"/>
    <w:rsid w:val="783E6FF9"/>
    <w:rsid w:val="7932248D"/>
    <w:rsid w:val="79426145"/>
    <w:rsid w:val="79AD0C7C"/>
    <w:rsid w:val="7A841815"/>
    <w:rsid w:val="7AFD5319"/>
    <w:rsid w:val="7BFD120D"/>
    <w:rsid w:val="7C2C3D8A"/>
    <w:rsid w:val="7E505BFE"/>
    <w:rsid w:val="7E9F038B"/>
    <w:rsid w:val="7F945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uiPriority="0" w:unhideWhenUsed="0" w:qFormat="1"/>
    <w:lsdException w:name="footnote text" w:semiHidden="0" w:uiPriority="0" w:unhideWhenUsed="0" w:qFormat="1"/>
    <w:lsdException w:name="annotation text" w:semiHidden="0" w:uiPriority="0" w:unhideWhenUsed="0" w:qFormat="1"/>
    <w:lsdException w:name="header" w:semiHidden="0" w:unhideWhenUsed="0" w:qFormat="1"/>
    <w:lsdException w:name="footer" w:semiHidden="0" w:unhideWhenUsed="0" w:qFormat="1"/>
    <w:lsdException w:name="caption" w:semiHidden="0" w:uiPriority="0" w:qFormat="1"/>
    <w:lsdException w:name="annotation reference" w:qFormat="1"/>
    <w:lsdException w:name="page number" w:semiHidden="0" w:uiPriority="0" w:unhideWhenUsed="0" w:qFormat="1"/>
    <w:lsdException w:name="Title" w:semiHidden="0" w:uiPriority="10" w:unhideWhenUsed="0" w:qFormat="1"/>
    <w:lsdException w:name="Default Paragraph Font" w:uiPriority="1"/>
    <w:lsdException w:name="Body Text" w:semiHidden="0" w:uiPriority="0" w:unhideWhenUsed="0" w:qFormat="1"/>
    <w:lsdException w:name="Body Text Indent" w:semiHidden="0" w:uiPriority="0" w:unhideWhenUsed="0" w:qFormat="1"/>
    <w:lsdException w:name="Subtitle" w:semiHidden="0" w:uiPriority="11" w:unhideWhenUsed="0" w:qFormat="1"/>
    <w:lsdException w:name="Body Text Indent 2" w:semiHidden="0" w:uiPriority="0" w:unhideWhenUsed="0" w:qFormat="1"/>
    <w:lsdException w:name="Hyperlink" w:semiHidden="0" w:uiPriority="0" w:unhideWhenUsed="0" w:qFormat="1"/>
    <w:lsdException w:name="Strong" w:semiHidden="0" w:uiPriority="0" w:unhideWhenUsed="0" w:qFormat="1"/>
    <w:lsdException w:name="Emphasis" w:semiHidden="0" w:uiPriority="20" w:unhideWhenUsed="0" w:qFormat="1"/>
    <w:lsdException w:name="Normal (Web)" w:qFormat="1"/>
    <w:lsdException w:name="Normal Table" w:qFormat="1"/>
    <w:lsdException w:name="Balloon Text" w:semiHidden="0" w:uiPriority="0" w:unhideWhenUsed="0" w:qFormat="1"/>
    <w:lsdException w:name="Table Grid" w:semiHidden="0" w:uiPriority="39" w:unhideWhenUsed="0" w:qFormat="1"/>
    <w:lsdException w:name="Placeholder Text" w:semiHidden="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pPr>
      <w:widowControl w:val="0"/>
      <w:jc w:val="both"/>
    </w:pPr>
    <w:rPr>
      <w:kern w:val="2"/>
      <w:sz w:val="21"/>
    </w:rPr>
  </w:style>
  <w:style w:type="paragraph" w:styleId="1">
    <w:name w:val="heading 1"/>
    <w:basedOn w:val="a"/>
    <w:next w:val="a"/>
    <w:link w:val="1Char"/>
    <w:autoRedefine/>
    <w:qFormat/>
    <w:pPr>
      <w:keepNext/>
      <w:keepLines/>
      <w:widowControl/>
      <w:spacing w:line="360" w:lineRule="auto"/>
      <w:jc w:val="left"/>
      <w:outlineLvl w:val="0"/>
    </w:pPr>
    <w:rPr>
      <w:rFonts w:cs="宋体"/>
      <w:b/>
      <w:bCs/>
      <w:kern w:val="44"/>
      <w:sz w:val="24"/>
      <w:szCs w:val="44"/>
    </w:rPr>
  </w:style>
  <w:style w:type="paragraph" w:styleId="2">
    <w:name w:val="heading 2"/>
    <w:basedOn w:val="a"/>
    <w:next w:val="a"/>
    <w:link w:val="2Char"/>
    <w:autoRedefine/>
    <w:qFormat/>
    <w:pPr>
      <w:keepNext/>
      <w:widowControl/>
      <w:spacing w:before="120" w:after="120" w:line="360" w:lineRule="auto"/>
      <w:outlineLvl w:val="1"/>
    </w:pPr>
    <w:rPr>
      <w:rFonts w:cs="Arial"/>
      <w:kern w:val="0"/>
      <w:sz w:val="24"/>
      <w:szCs w:val="24"/>
    </w:rPr>
  </w:style>
  <w:style w:type="paragraph" w:styleId="3">
    <w:name w:val="heading 3"/>
    <w:basedOn w:val="a"/>
    <w:next w:val="a"/>
    <w:autoRedefine/>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autoRedefine/>
    <w:qFormat/>
    <w:pPr>
      <w:spacing w:line="360" w:lineRule="auto"/>
      <w:ind w:firstLine="420"/>
    </w:pPr>
    <w:rPr>
      <w:szCs w:val="24"/>
    </w:rPr>
  </w:style>
  <w:style w:type="paragraph" w:styleId="a4">
    <w:name w:val="caption"/>
    <w:basedOn w:val="a"/>
    <w:next w:val="a"/>
    <w:autoRedefine/>
    <w:unhideWhenUsed/>
    <w:qFormat/>
    <w:pPr>
      <w:widowControl/>
      <w:spacing w:line="360" w:lineRule="auto"/>
      <w:jc w:val="left"/>
    </w:pPr>
    <w:rPr>
      <w:rFonts w:ascii="等线 Light" w:eastAsia="黑体" w:hAnsi="等线 Light"/>
      <w:kern w:val="0"/>
      <w:sz w:val="20"/>
    </w:rPr>
  </w:style>
  <w:style w:type="paragraph" w:styleId="a5">
    <w:name w:val="annotation text"/>
    <w:basedOn w:val="a"/>
    <w:autoRedefine/>
    <w:qFormat/>
    <w:pPr>
      <w:jc w:val="left"/>
    </w:pPr>
  </w:style>
  <w:style w:type="paragraph" w:styleId="a6">
    <w:name w:val="Body Text"/>
    <w:basedOn w:val="a"/>
    <w:link w:val="Char"/>
    <w:autoRedefine/>
    <w:qFormat/>
    <w:pPr>
      <w:widowControl/>
      <w:spacing w:line="360" w:lineRule="auto"/>
      <w:jc w:val="left"/>
    </w:pPr>
    <w:rPr>
      <w:b/>
      <w:caps/>
      <w:sz w:val="18"/>
    </w:rPr>
  </w:style>
  <w:style w:type="paragraph" w:styleId="a7">
    <w:name w:val="Body Text Indent"/>
    <w:basedOn w:val="a"/>
    <w:link w:val="Char0"/>
    <w:autoRedefine/>
    <w:qFormat/>
    <w:pPr>
      <w:widowControl/>
      <w:spacing w:after="120" w:line="360" w:lineRule="auto"/>
      <w:ind w:leftChars="200" w:left="420"/>
      <w:jc w:val="left"/>
    </w:pPr>
    <w:rPr>
      <w:rFonts w:cs="宋体"/>
      <w:kern w:val="0"/>
      <w:sz w:val="24"/>
    </w:rPr>
  </w:style>
  <w:style w:type="paragraph" w:styleId="20">
    <w:name w:val="Body Text Indent 2"/>
    <w:basedOn w:val="a"/>
    <w:autoRedefine/>
    <w:qFormat/>
    <w:pPr>
      <w:autoSpaceDE w:val="0"/>
      <w:autoSpaceDN w:val="0"/>
      <w:ind w:firstLine="480"/>
      <w:textAlignment w:val="bottom"/>
    </w:pPr>
    <w:rPr>
      <w:rFonts w:ascii="宋体"/>
      <w:sz w:val="28"/>
    </w:rPr>
  </w:style>
  <w:style w:type="paragraph" w:styleId="a8">
    <w:name w:val="Balloon Text"/>
    <w:basedOn w:val="a"/>
    <w:link w:val="Char1"/>
    <w:autoRedefine/>
    <w:qFormat/>
    <w:pPr>
      <w:widowControl/>
      <w:spacing w:line="360" w:lineRule="auto"/>
      <w:jc w:val="left"/>
    </w:pPr>
    <w:rPr>
      <w:sz w:val="18"/>
      <w:szCs w:val="18"/>
    </w:rPr>
  </w:style>
  <w:style w:type="paragraph" w:styleId="a9">
    <w:name w:val="footer"/>
    <w:basedOn w:val="a"/>
    <w:link w:val="Char2"/>
    <w:autoRedefine/>
    <w:uiPriority w:val="99"/>
    <w:qFormat/>
    <w:pPr>
      <w:tabs>
        <w:tab w:val="center" w:pos="4153"/>
        <w:tab w:val="right" w:pos="8306"/>
      </w:tabs>
      <w:snapToGrid w:val="0"/>
      <w:jc w:val="left"/>
    </w:pPr>
    <w:rPr>
      <w:sz w:val="18"/>
    </w:rPr>
  </w:style>
  <w:style w:type="paragraph" w:styleId="aa">
    <w:name w:val="header"/>
    <w:basedOn w:val="a"/>
    <w:link w:val="Char3"/>
    <w:autoRedefine/>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b">
    <w:name w:val="footnote text"/>
    <w:basedOn w:val="a"/>
    <w:link w:val="Char4"/>
    <w:autoRedefine/>
    <w:qFormat/>
    <w:pPr>
      <w:widowControl/>
      <w:snapToGrid w:val="0"/>
      <w:spacing w:line="360" w:lineRule="auto"/>
      <w:jc w:val="left"/>
    </w:pPr>
    <w:rPr>
      <w:rFonts w:cs="宋体"/>
      <w:kern w:val="0"/>
      <w:sz w:val="18"/>
      <w:szCs w:val="18"/>
    </w:rPr>
  </w:style>
  <w:style w:type="paragraph" w:styleId="ac">
    <w:name w:val="Normal (Web)"/>
    <w:basedOn w:val="a"/>
    <w:autoRedefine/>
    <w:uiPriority w:val="99"/>
    <w:semiHidden/>
    <w:unhideWhenUsed/>
    <w:qFormat/>
    <w:pPr>
      <w:spacing w:beforeAutospacing="1" w:afterAutospacing="1"/>
      <w:jc w:val="left"/>
    </w:pPr>
    <w:rPr>
      <w:kern w:val="0"/>
      <w:sz w:val="24"/>
    </w:rPr>
  </w:style>
  <w:style w:type="table" w:styleId="ad">
    <w:name w:val="Table Grid"/>
    <w:basedOn w:val="a1"/>
    <w:autoRedefine/>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autoRedefine/>
    <w:qFormat/>
    <w:rPr>
      <w:b/>
    </w:rPr>
  </w:style>
  <w:style w:type="character" w:styleId="af">
    <w:name w:val="page number"/>
    <w:basedOn w:val="a0"/>
    <w:autoRedefine/>
    <w:qFormat/>
  </w:style>
  <w:style w:type="character" w:styleId="af0">
    <w:name w:val="Hyperlink"/>
    <w:autoRedefine/>
    <w:qFormat/>
    <w:rPr>
      <w:color w:val="0000FF"/>
      <w:u w:val="single"/>
    </w:rPr>
  </w:style>
  <w:style w:type="character" w:styleId="af1">
    <w:name w:val="annotation reference"/>
    <w:basedOn w:val="a0"/>
    <w:uiPriority w:val="99"/>
    <w:semiHidden/>
    <w:unhideWhenUsed/>
    <w:qFormat/>
    <w:rPr>
      <w:sz w:val="21"/>
      <w:szCs w:val="21"/>
    </w:rPr>
  </w:style>
  <w:style w:type="paragraph" w:customStyle="1" w:styleId="p0">
    <w:name w:val="p0"/>
    <w:basedOn w:val="a"/>
    <w:autoRedefine/>
    <w:qFormat/>
    <w:pPr>
      <w:widowControl/>
    </w:pPr>
    <w:rPr>
      <w:kern w:val="0"/>
      <w:szCs w:val="21"/>
    </w:rPr>
  </w:style>
  <w:style w:type="paragraph" w:customStyle="1" w:styleId="o">
    <w:name w:val="????????????¨¬?????????????????¨¬?????????????????¡ì????????????????¨¬??????????????¨¬????????????????¨¬?????o???????????????¡ì????????????????¨¬??????????????¨¬?????"/>
    <w:basedOn w:val="a"/>
    <w:link w:val="oChar"/>
    <w:autoRedefine/>
    <w:qFormat/>
    <w:pPr>
      <w:widowControl/>
      <w:overflowPunct w:val="0"/>
      <w:autoSpaceDE w:val="0"/>
      <w:autoSpaceDN w:val="0"/>
      <w:adjustRightInd w:val="0"/>
      <w:jc w:val="left"/>
      <w:textAlignment w:val="baseline"/>
    </w:pPr>
    <w:rPr>
      <w:kern w:val="0"/>
      <w:sz w:val="24"/>
    </w:rPr>
  </w:style>
  <w:style w:type="paragraph" w:customStyle="1" w:styleId="CharCharCharCharCharCharChar">
    <w:name w:val="Char Char Char Char Char Char Char"/>
    <w:basedOn w:val="a"/>
    <w:autoRedefine/>
    <w:qFormat/>
    <w:pPr>
      <w:widowControl/>
      <w:spacing w:after="160" w:line="240" w:lineRule="exact"/>
      <w:jc w:val="left"/>
    </w:pPr>
  </w:style>
  <w:style w:type="paragraph" w:customStyle="1" w:styleId="o0">
    <w:name w:val="???????????¡ì????????????????¡ì????????????????¡§???????????????¡ì?????????????¡ì???????????????¡ì?????o??????????????¡§???????????????¡ì?????????????¡ì?????"/>
    <w:basedOn w:val="a"/>
    <w:link w:val="o1"/>
    <w:autoRedefine/>
    <w:qFormat/>
    <w:pPr>
      <w:jc w:val="left"/>
    </w:pPr>
    <w:rPr>
      <w:sz w:val="24"/>
    </w:rPr>
  </w:style>
  <w:style w:type="character" w:customStyle="1" w:styleId="oChar">
    <w:name w:val="????????????¨¬?????????????????¨¬?????????????????¡ì????????????????¨¬??????????????¨¬????????????????¨¬?????o???????????????¡ì????????????????¨¬??????????????¨¬????? Char"/>
    <w:link w:val="o"/>
    <w:autoRedefine/>
    <w:qFormat/>
    <w:rPr>
      <w:sz w:val="24"/>
      <w:lang w:val="en-US" w:eastAsia="zh-CN"/>
    </w:rPr>
  </w:style>
  <w:style w:type="character" w:customStyle="1" w:styleId="1Char">
    <w:name w:val="标题 1 Char"/>
    <w:basedOn w:val="a0"/>
    <w:link w:val="1"/>
    <w:autoRedefine/>
    <w:qFormat/>
    <w:rPr>
      <w:rFonts w:cs="宋体"/>
      <w:b/>
      <w:bCs/>
      <w:kern w:val="44"/>
      <w:sz w:val="24"/>
      <w:szCs w:val="44"/>
    </w:rPr>
  </w:style>
  <w:style w:type="character" w:customStyle="1" w:styleId="2Char">
    <w:name w:val="标题 2 Char"/>
    <w:basedOn w:val="a0"/>
    <w:link w:val="2"/>
    <w:autoRedefine/>
    <w:qFormat/>
    <w:rPr>
      <w:rFonts w:cs="Arial"/>
      <w:sz w:val="24"/>
      <w:szCs w:val="24"/>
    </w:rPr>
  </w:style>
  <w:style w:type="character" w:customStyle="1" w:styleId="hps">
    <w:name w:val="hps"/>
    <w:basedOn w:val="a0"/>
    <w:autoRedefine/>
    <w:qFormat/>
  </w:style>
  <w:style w:type="character" w:customStyle="1" w:styleId="10">
    <w:name w:val="1"/>
    <w:autoRedefine/>
    <w:semiHidden/>
    <w:qFormat/>
    <w:rPr>
      <w:rFonts w:ascii="宋体" w:eastAsia="宋体"/>
      <w:color w:val="auto"/>
      <w:sz w:val="22"/>
      <w:szCs w:val="22"/>
      <w:u w:val="none"/>
    </w:rPr>
  </w:style>
  <w:style w:type="character" w:customStyle="1" w:styleId="atn">
    <w:name w:val="atn"/>
    <w:basedOn w:val="a0"/>
    <w:autoRedefine/>
    <w:qFormat/>
  </w:style>
  <w:style w:type="character" w:customStyle="1" w:styleId="Char">
    <w:name w:val="正文文本 Char"/>
    <w:link w:val="a6"/>
    <w:autoRedefine/>
    <w:qFormat/>
    <w:rPr>
      <w:b/>
      <w:caps/>
      <w:kern w:val="2"/>
      <w:sz w:val="18"/>
    </w:rPr>
  </w:style>
  <w:style w:type="character" w:customStyle="1" w:styleId="Char2">
    <w:name w:val="页脚 Char"/>
    <w:link w:val="a9"/>
    <w:autoRedefine/>
    <w:uiPriority w:val="99"/>
    <w:qFormat/>
    <w:rPr>
      <w:kern w:val="2"/>
      <w:sz w:val="18"/>
    </w:rPr>
  </w:style>
  <w:style w:type="character" w:customStyle="1" w:styleId="Char3">
    <w:name w:val="页眉 Char"/>
    <w:link w:val="aa"/>
    <w:autoRedefine/>
    <w:uiPriority w:val="99"/>
    <w:qFormat/>
    <w:rPr>
      <w:kern w:val="2"/>
      <w:sz w:val="18"/>
    </w:rPr>
  </w:style>
  <w:style w:type="character" w:customStyle="1" w:styleId="Char1">
    <w:name w:val="批注框文本 Char"/>
    <w:link w:val="a8"/>
    <w:autoRedefine/>
    <w:qFormat/>
    <w:rPr>
      <w:kern w:val="2"/>
      <w:sz w:val="18"/>
      <w:szCs w:val="18"/>
    </w:rPr>
  </w:style>
  <w:style w:type="character" w:customStyle="1" w:styleId="shorttext">
    <w:name w:val="short_text"/>
    <w:basedOn w:val="a0"/>
    <w:autoRedefine/>
    <w:qFormat/>
  </w:style>
  <w:style w:type="character" w:customStyle="1" w:styleId="Char0">
    <w:name w:val="正文文本缩进 Char"/>
    <w:basedOn w:val="a0"/>
    <w:link w:val="a7"/>
    <w:autoRedefine/>
    <w:qFormat/>
    <w:rPr>
      <w:rFonts w:cs="宋体"/>
      <w:sz w:val="24"/>
    </w:rPr>
  </w:style>
  <w:style w:type="character" w:customStyle="1" w:styleId="11">
    <w:name w:val="正文文本 字符1"/>
    <w:basedOn w:val="a0"/>
    <w:autoRedefine/>
    <w:uiPriority w:val="99"/>
    <w:semiHidden/>
    <w:qFormat/>
    <w:rPr>
      <w:kern w:val="2"/>
      <w:sz w:val="21"/>
    </w:rPr>
  </w:style>
  <w:style w:type="character" w:customStyle="1" w:styleId="12">
    <w:name w:val="批注框文本 字符1"/>
    <w:basedOn w:val="a0"/>
    <w:autoRedefine/>
    <w:uiPriority w:val="99"/>
    <w:semiHidden/>
    <w:qFormat/>
    <w:rPr>
      <w:kern w:val="2"/>
      <w:sz w:val="18"/>
      <w:szCs w:val="18"/>
    </w:rPr>
  </w:style>
  <w:style w:type="paragraph" w:customStyle="1" w:styleId="DefaultText">
    <w:name w:val="Default Text"/>
    <w:basedOn w:val="a"/>
    <w:autoRedefine/>
    <w:qFormat/>
    <w:pPr>
      <w:widowControl/>
      <w:overflowPunct w:val="0"/>
      <w:autoSpaceDE w:val="0"/>
      <w:autoSpaceDN w:val="0"/>
      <w:adjustRightInd w:val="0"/>
      <w:spacing w:line="360" w:lineRule="auto"/>
      <w:jc w:val="left"/>
      <w:textAlignment w:val="baseline"/>
    </w:pPr>
    <w:rPr>
      <w:rFonts w:cs="宋体"/>
      <w:kern w:val="0"/>
      <w:sz w:val="24"/>
    </w:rPr>
  </w:style>
  <w:style w:type="paragraph" w:customStyle="1" w:styleId="CharChar1">
    <w:name w:val="Char Char1"/>
    <w:basedOn w:val="a"/>
    <w:next w:val="a"/>
    <w:autoRedefine/>
    <w:semiHidden/>
    <w:qFormat/>
    <w:pPr>
      <w:widowControl/>
      <w:adjustRightInd w:val="0"/>
      <w:snapToGrid w:val="0"/>
      <w:spacing w:beforeLines="50" w:before="156" w:afterLines="100" w:after="312" w:line="360" w:lineRule="auto"/>
      <w:jc w:val="center"/>
    </w:pPr>
    <w:rPr>
      <w:rFonts w:cs="Arial"/>
      <w:bCs/>
      <w:snapToGrid w:val="0"/>
      <w:kern w:val="0"/>
      <w:sz w:val="24"/>
      <w:szCs w:val="24"/>
    </w:rPr>
  </w:style>
  <w:style w:type="paragraph" w:styleId="af2">
    <w:name w:val="List Paragraph"/>
    <w:basedOn w:val="a"/>
    <w:link w:val="Char5"/>
    <w:autoRedefine/>
    <w:uiPriority w:val="34"/>
    <w:qFormat/>
    <w:pPr>
      <w:widowControl/>
      <w:spacing w:line="360" w:lineRule="auto"/>
      <w:ind w:firstLineChars="200" w:firstLine="420"/>
      <w:jc w:val="left"/>
    </w:pPr>
    <w:rPr>
      <w:rFonts w:cs="宋体"/>
      <w:kern w:val="0"/>
      <w:sz w:val="24"/>
      <w:szCs w:val="24"/>
    </w:rPr>
  </w:style>
  <w:style w:type="paragraph" w:customStyle="1" w:styleId="MTDisplayEquation">
    <w:name w:val="MTDisplayEquation"/>
    <w:basedOn w:val="a"/>
    <w:next w:val="a"/>
    <w:link w:val="MTDisplayEquation0"/>
    <w:autoRedefine/>
    <w:qFormat/>
    <w:pPr>
      <w:tabs>
        <w:tab w:val="center" w:pos="4160"/>
        <w:tab w:val="right" w:pos="8300"/>
      </w:tabs>
      <w:spacing w:line="360" w:lineRule="auto"/>
      <w:ind w:firstLine="482"/>
    </w:pPr>
    <w:rPr>
      <w:sz w:val="24"/>
      <w:szCs w:val="24"/>
    </w:rPr>
  </w:style>
  <w:style w:type="character" w:customStyle="1" w:styleId="MTDisplayEquation0">
    <w:name w:val="MTDisplayEquation 字符"/>
    <w:link w:val="MTDisplayEquation"/>
    <w:autoRedefine/>
    <w:qFormat/>
    <w:rPr>
      <w:kern w:val="2"/>
      <w:sz w:val="24"/>
      <w:szCs w:val="24"/>
    </w:rPr>
  </w:style>
  <w:style w:type="paragraph" w:customStyle="1" w:styleId="af3">
    <w:name w:val="@正文|段落文本"/>
    <w:autoRedefine/>
    <w:qFormat/>
    <w:pPr>
      <w:widowControl w:val="0"/>
      <w:ind w:firstLineChars="200" w:firstLine="200"/>
      <w:jc w:val="both"/>
      <w:textAlignment w:val="center"/>
    </w:pPr>
    <w:rPr>
      <w:kern w:val="2"/>
      <w:sz w:val="18"/>
    </w:rPr>
  </w:style>
  <w:style w:type="character" w:customStyle="1" w:styleId="Char5">
    <w:name w:val="列出段落 Char"/>
    <w:link w:val="af2"/>
    <w:autoRedefine/>
    <w:uiPriority w:val="34"/>
    <w:qFormat/>
    <w:rPr>
      <w:rFonts w:cs="宋体"/>
      <w:sz w:val="24"/>
      <w:szCs w:val="24"/>
    </w:rPr>
  </w:style>
  <w:style w:type="paragraph" w:customStyle="1" w:styleId="footnote1">
    <w:name w:val="footnote 1"/>
    <w:basedOn w:val="ab"/>
    <w:autoRedefine/>
    <w:qFormat/>
    <w:pPr>
      <w:widowControl w:val="0"/>
      <w:tabs>
        <w:tab w:val="left" w:pos="465"/>
      </w:tabs>
      <w:overflowPunct w:val="0"/>
      <w:spacing w:line="312" w:lineRule="auto"/>
      <w:ind w:firstLineChars="297" w:firstLine="297"/>
      <w:jc w:val="both"/>
    </w:pPr>
    <w:rPr>
      <w:rFonts w:cs="Times New Roman"/>
      <w:kern w:val="2"/>
      <w:sz w:val="15"/>
      <w:szCs w:val="20"/>
    </w:rPr>
  </w:style>
  <w:style w:type="character" w:customStyle="1" w:styleId="Char4">
    <w:name w:val="脚注文本 Char"/>
    <w:basedOn w:val="a0"/>
    <w:link w:val="ab"/>
    <w:autoRedefine/>
    <w:qFormat/>
    <w:rPr>
      <w:rFonts w:cs="宋体"/>
      <w:sz w:val="18"/>
      <w:szCs w:val="18"/>
    </w:rPr>
  </w:style>
  <w:style w:type="character" w:styleId="af4">
    <w:name w:val="Placeholder Text"/>
    <w:autoRedefine/>
    <w:uiPriority w:val="99"/>
    <w:unhideWhenUsed/>
    <w:qFormat/>
    <w:rPr>
      <w:color w:val="808080"/>
    </w:rPr>
  </w:style>
  <w:style w:type="character" w:customStyle="1" w:styleId="o1">
    <w:name w:val="???????????¡ì????????????????¡ì????????????????¡§???????????????¡ì?????????????¡ì???????????????¡ì?????o??????????????¡§???????????????¡ì?????????????¡ì????? 字符"/>
    <w:link w:val="o0"/>
    <w:autoRedefine/>
    <w:qFormat/>
    <w:rPr>
      <w:kern w:val="2"/>
      <w:sz w:val="24"/>
    </w:rPr>
  </w:style>
  <w:style w:type="paragraph" w:customStyle="1" w:styleId="13">
    <w:name w:val="正文1"/>
    <w:autoRedefine/>
    <w:qFormat/>
    <w:pPr>
      <w:jc w:val="both"/>
    </w:pPr>
    <w:rPr>
      <w:rFonts w:ascii="等线" w:hAnsi="等线" w:cs="宋体"/>
      <w:kern w:val="2"/>
      <w:sz w:val="21"/>
      <w:szCs w:val="21"/>
    </w:rPr>
  </w:style>
  <w:style w:type="paragraph" w:customStyle="1" w:styleId="14">
    <w:name w:val="列表段落1"/>
    <w:basedOn w:val="a"/>
    <w:autoRedefine/>
    <w:qFormat/>
    <w:pPr>
      <w:ind w:firstLineChars="200" w:firstLine="420"/>
    </w:pPr>
    <w:rPr>
      <w:rFonts w:ascii="等线" w:eastAsia="等线" w:hAnsi="等线"/>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uiPriority="0" w:unhideWhenUsed="0" w:qFormat="1"/>
    <w:lsdException w:name="footnote text" w:semiHidden="0" w:uiPriority="0" w:unhideWhenUsed="0" w:qFormat="1"/>
    <w:lsdException w:name="annotation text" w:semiHidden="0" w:uiPriority="0" w:unhideWhenUsed="0" w:qFormat="1"/>
    <w:lsdException w:name="header" w:semiHidden="0" w:unhideWhenUsed="0" w:qFormat="1"/>
    <w:lsdException w:name="footer" w:semiHidden="0" w:unhideWhenUsed="0" w:qFormat="1"/>
    <w:lsdException w:name="caption" w:semiHidden="0" w:uiPriority="0" w:qFormat="1"/>
    <w:lsdException w:name="annotation reference" w:qFormat="1"/>
    <w:lsdException w:name="page number" w:semiHidden="0" w:uiPriority="0" w:unhideWhenUsed="0" w:qFormat="1"/>
    <w:lsdException w:name="Title" w:semiHidden="0" w:uiPriority="10" w:unhideWhenUsed="0" w:qFormat="1"/>
    <w:lsdException w:name="Default Paragraph Font" w:uiPriority="1"/>
    <w:lsdException w:name="Body Text" w:semiHidden="0" w:uiPriority="0" w:unhideWhenUsed="0" w:qFormat="1"/>
    <w:lsdException w:name="Body Text Indent" w:semiHidden="0" w:uiPriority="0" w:unhideWhenUsed="0" w:qFormat="1"/>
    <w:lsdException w:name="Subtitle" w:semiHidden="0" w:uiPriority="11" w:unhideWhenUsed="0" w:qFormat="1"/>
    <w:lsdException w:name="Body Text Indent 2" w:semiHidden="0" w:uiPriority="0" w:unhideWhenUsed="0" w:qFormat="1"/>
    <w:lsdException w:name="Hyperlink" w:semiHidden="0" w:uiPriority="0" w:unhideWhenUsed="0" w:qFormat="1"/>
    <w:lsdException w:name="Strong" w:semiHidden="0" w:uiPriority="0" w:unhideWhenUsed="0" w:qFormat="1"/>
    <w:lsdException w:name="Emphasis" w:semiHidden="0" w:uiPriority="20" w:unhideWhenUsed="0" w:qFormat="1"/>
    <w:lsdException w:name="Normal (Web)" w:qFormat="1"/>
    <w:lsdException w:name="Normal Table" w:qFormat="1"/>
    <w:lsdException w:name="Balloon Text" w:semiHidden="0" w:uiPriority="0" w:unhideWhenUsed="0" w:qFormat="1"/>
    <w:lsdException w:name="Table Grid" w:semiHidden="0" w:uiPriority="39" w:unhideWhenUsed="0" w:qFormat="1"/>
    <w:lsdException w:name="Placeholder Text" w:semiHidden="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pPr>
      <w:widowControl w:val="0"/>
      <w:jc w:val="both"/>
    </w:pPr>
    <w:rPr>
      <w:kern w:val="2"/>
      <w:sz w:val="21"/>
    </w:rPr>
  </w:style>
  <w:style w:type="paragraph" w:styleId="1">
    <w:name w:val="heading 1"/>
    <w:basedOn w:val="a"/>
    <w:next w:val="a"/>
    <w:link w:val="1Char"/>
    <w:autoRedefine/>
    <w:qFormat/>
    <w:pPr>
      <w:keepNext/>
      <w:keepLines/>
      <w:widowControl/>
      <w:spacing w:line="360" w:lineRule="auto"/>
      <w:jc w:val="left"/>
      <w:outlineLvl w:val="0"/>
    </w:pPr>
    <w:rPr>
      <w:rFonts w:cs="宋体"/>
      <w:b/>
      <w:bCs/>
      <w:kern w:val="44"/>
      <w:sz w:val="24"/>
      <w:szCs w:val="44"/>
    </w:rPr>
  </w:style>
  <w:style w:type="paragraph" w:styleId="2">
    <w:name w:val="heading 2"/>
    <w:basedOn w:val="a"/>
    <w:next w:val="a"/>
    <w:link w:val="2Char"/>
    <w:autoRedefine/>
    <w:qFormat/>
    <w:pPr>
      <w:keepNext/>
      <w:widowControl/>
      <w:spacing w:before="120" w:after="120" w:line="360" w:lineRule="auto"/>
      <w:outlineLvl w:val="1"/>
    </w:pPr>
    <w:rPr>
      <w:rFonts w:cs="Arial"/>
      <w:kern w:val="0"/>
      <w:sz w:val="24"/>
      <w:szCs w:val="24"/>
    </w:rPr>
  </w:style>
  <w:style w:type="paragraph" w:styleId="3">
    <w:name w:val="heading 3"/>
    <w:basedOn w:val="a"/>
    <w:next w:val="a"/>
    <w:autoRedefine/>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autoRedefine/>
    <w:qFormat/>
    <w:pPr>
      <w:spacing w:line="360" w:lineRule="auto"/>
      <w:ind w:firstLine="420"/>
    </w:pPr>
    <w:rPr>
      <w:szCs w:val="24"/>
    </w:rPr>
  </w:style>
  <w:style w:type="paragraph" w:styleId="a4">
    <w:name w:val="caption"/>
    <w:basedOn w:val="a"/>
    <w:next w:val="a"/>
    <w:autoRedefine/>
    <w:unhideWhenUsed/>
    <w:qFormat/>
    <w:pPr>
      <w:widowControl/>
      <w:spacing w:line="360" w:lineRule="auto"/>
      <w:jc w:val="left"/>
    </w:pPr>
    <w:rPr>
      <w:rFonts w:ascii="等线 Light" w:eastAsia="黑体" w:hAnsi="等线 Light"/>
      <w:kern w:val="0"/>
      <w:sz w:val="20"/>
    </w:rPr>
  </w:style>
  <w:style w:type="paragraph" w:styleId="a5">
    <w:name w:val="annotation text"/>
    <w:basedOn w:val="a"/>
    <w:autoRedefine/>
    <w:qFormat/>
    <w:pPr>
      <w:jc w:val="left"/>
    </w:pPr>
  </w:style>
  <w:style w:type="paragraph" w:styleId="a6">
    <w:name w:val="Body Text"/>
    <w:basedOn w:val="a"/>
    <w:link w:val="Char"/>
    <w:autoRedefine/>
    <w:qFormat/>
    <w:pPr>
      <w:widowControl/>
      <w:spacing w:line="360" w:lineRule="auto"/>
      <w:jc w:val="left"/>
    </w:pPr>
    <w:rPr>
      <w:b/>
      <w:caps/>
      <w:sz w:val="18"/>
    </w:rPr>
  </w:style>
  <w:style w:type="paragraph" w:styleId="a7">
    <w:name w:val="Body Text Indent"/>
    <w:basedOn w:val="a"/>
    <w:link w:val="Char0"/>
    <w:autoRedefine/>
    <w:qFormat/>
    <w:pPr>
      <w:widowControl/>
      <w:spacing w:after="120" w:line="360" w:lineRule="auto"/>
      <w:ind w:leftChars="200" w:left="420"/>
      <w:jc w:val="left"/>
    </w:pPr>
    <w:rPr>
      <w:rFonts w:cs="宋体"/>
      <w:kern w:val="0"/>
      <w:sz w:val="24"/>
    </w:rPr>
  </w:style>
  <w:style w:type="paragraph" w:styleId="20">
    <w:name w:val="Body Text Indent 2"/>
    <w:basedOn w:val="a"/>
    <w:autoRedefine/>
    <w:qFormat/>
    <w:pPr>
      <w:autoSpaceDE w:val="0"/>
      <w:autoSpaceDN w:val="0"/>
      <w:ind w:firstLine="480"/>
      <w:textAlignment w:val="bottom"/>
    </w:pPr>
    <w:rPr>
      <w:rFonts w:ascii="宋体"/>
      <w:sz w:val="28"/>
    </w:rPr>
  </w:style>
  <w:style w:type="paragraph" w:styleId="a8">
    <w:name w:val="Balloon Text"/>
    <w:basedOn w:val="a"/>
    <w:link w:val="Char1"/>
    <w:autoRedefine/>
    <w:qFormat/>
    <w:pPr>
      <w:widowControl/>
      <w:spacing w:line="360" w:lineRule="auto"/>
      <w:jc w:val="left"/>
    </w:pPr>
    <w:rPr>
      <w:sz w:val="18"/>
      <w:szCs w:val="18"/>
    </w:rPr>
  </w:style>
  <w:style w:type="paragraph" w:styleId="a9">
    <w:name w:val="footer"/>
    <w:basedOn w:val="a"/>
    <w:link w:val="Char2"/>
    <w:autoRedefine/>
    <w:uiPriority w:val="99"/>
    <w:qFormat/>
    <w:pPr>
      <w:tabs>
        <w:tab w:val="center" w:pos="4153"/>
        <w:tab w:val="right" w:pos="8306"/>
      </w:tabs>
      <w:snapToGrid w:val="0"/>
      <w:jc w:val="left"/>
    </w:pPr>
    <w:rPr>
      <w:sz w:val="18"/>
    </w:rPr>
  </w:style>
  <w:style w:type="paragraph" w:styleId="aa">
    <w:name w:val="header"/>
    <w:basedOn w:val="a"/>
    <w:link w:val="Char3"/>
    <w:autoRedefine/>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b">
    <w:name w:val="footnote text"/>
    <w:basedOn w:val="a"/>
    <w:link w:val="Char4"/>
    <w:autoRedefine/>
    <w:qFormat/>
    <w:pPr>
      <w:widowControl/>
      <w:snapToGrid w:val="0"/>
      <w:spacing w:line="360" w:lineRule="auto"/>
      <w:jc w:val="left"/>
    </w:pPr>
    <w:rPr>
      <w:rFonts w:cs="宋体"/>
      <w:kern w:val="0"/>
      <w:sz w:val="18"/>
      <w:szCs w:val="18"/>
    </w:rPr>
  </w:style>
  <w:style w:type="paragraph" w:styleId="ac">
    <w:name w:val="Normal (Web)"/>
    <w:basedOn w:val="a"/>
    <w:autoRedefine/>
    <w:uiPriority w:val="99"/>
    <w:semiHidden/>
    <w:unhideWhenUsed/>
    <w:qFormat/>
    <w:pPr>
      <w:spacing w:beforeAutospacing="1" w:afterAutospacing="1"/>
      <w:jc w:val="left"/>
    </w:pPr>
    <w:rPr>
      <w:kern w:val="0"/>
      <w:sz w:val="24"/>
    </w:rPr>
  </w:style>
  <w:style w:type="table" w:styleId="ad">
    <w:name w:val="Table Grid"/>
    <w:basedOn w:val="a1"/>
    <w:autoRedefine/>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autoRedefine/>
    <w:qFormat/>
    <w:rPr>
      <w:b/>
    </w:rPr>
  </w:style>
  <w:style w:type="character" w:styleId="af">
    <w:name w:val="page number"/>
    <w:basedOn w:val="a0"/>
    <w:autoRedefine/>
    <w:qFormat/>
  </w:style>
  <w:style w:type="character" w:styleId="af0">
    <w:name w:val="Hyperlink"/>
    <w:autoRedefine/>
    <w:qFormat/>
    <w:rPr>
      <w:color w:val="0000FF"/>
      <w:u w:val="single"/>
    </w:rPr>
  </w:style>
  <w:style w:type="character" w:styleId="af1">
    <w:name w:val="annotation reference"/>
    <w:basedOn w:val="a0"/>
    <w:uiPriority w:val="99"/>
    <w:semiHidden/>
    <w:unhideWhenUsed/>
    <w:qFormat/>
    <w:rPr>
      <w:sz w:val="21"/>
      <w:szCs w:val="21"/>
    </w:rPr>
  </w:style>
  <w:style w:type="paragraph" w:customStyle="1" w:styleId="p0">
    <w:name w:val="p0"/>
    <w:basedOn w:val="a"/>
    <w:autoRedefine/>
    <w:qFormat/>
    <w:pPr>
      <w:widowControl/>
    </w:pPr>
    <w:rPr>
      <w:kern w:val="0"/>
      <w:szCs w:val="21"/>
    </w:rPr>
  </w:style>
  <w:style w:type="paragraph" w:customStyle="1" w:styleId="o">
    <w:name w:val="????????????¨¬?????????????????¨¬?????????????????¡ì????????????????¨¬??????????????¨¬????????????????¨¬?????o???????????????¡ì????????????????¨¬??????????????¨¬?????"/>
    <w:basedOn w:val="a"/>
    <w:link w:val="oChar"/>
    <w:autoRedefine/>
    <w:qFormat/>
    <w:pPr>
      <w:widowControl/>
      <w:overflowPunct w:val="0"/>
      <w:autoSpaceDE w:val="0"/>
      <w:autoSpaceDN w:val="0"/>
      <w:adjustRightInd w:val="0"/>
      <w:jc w:val="left"/>
      <w:textAlignment w:val="baseline"/>
    </w:pPr>
    <w:rPr>
      <w:kern w:val="0"/>
      <w:sz w:val="24"/>
    </w:rPr>
  </w:style>
  <w:style w:type="paragraph" w:customStyle="1" w:styleId="CharCharCharCharCharCharChar">
    <w:name w:val="Char Char Char Char Char Char Char"/>
    <w:basedOn w:val="a"/>
    <w:autoRedefine/>
    <w:qFormat/>
    <w:pPr>
      <w:widowControl/>
      <w:spacing w:after="160" w:line="240" w:lineRule="exact"/>
      <w:jc w:val="left"/>
    </w:pPr>
  </w:style>
  <w:style w:type="paragraph" w:customStyle="1" w:styleId="o0">
    <w:name w:val="???????????¡ì????????????????¡ì????????????????¡§???????????????¡ì?????????????¡ì???????????????¡ì?????o??????????????¡§???????????????¡ì?????????????¡ì?????"/>
    <w:basedOn w:val="a"/>
    <w:link w:val="o1"/>
    <w:autoRedefine/>
    <w:qFormat/>
    <w:pPr>
      <w:jc w:val="left"/>
    </w:pPr>
    <w:rPr>
      <w:sz w:val="24"/>
    </w:rPr>
  </w:style>
  <w:style w:type="character" w:customStyle="1" w:styleId="oChar">
    <w:name w:val="????????????¨¬?????????????????¨¬?????????????????¡ì????????????????¨¬??????????????¨¬????????????????¨¬?????o???????????????¡ì????????????????¨¬??????????????¨¬????? Char"/>
    <w:link w:val="o"/>
    <w:autoRedefine/>
    <w:qFormat/>
    <w:rPr>
      <w:sz w:val="24"/>
      <w:lang w:val="en-US" w:eastAsia="zh-CN"/>
    </w:rPr>
  </w:style>
  <w:style w:type="character" w:customStyle="1" w:styleId="1Char">
    <w:name w:val="标题 1 Char"/>
    <w:basedOn w:val="a0"/>
    <w:link w:val="1"/>
    <w:autoRedefine/>
    <w:qFormat/>
    <w:rPr>
      <w:rFonts w:cs="宋体"/>
      <w:b/>
      <w:bCs/>
      <w:kern w:val="44"/>
      <w:sz w:val="24"/>
      <w:szCs w:val="44"/>
    </w:rPr>
  </w:style>
  <w:style w:type="character" w:customStyle="1" w:styleId="2Char">
    <w:name w:val="标题 2 Char"/>
    <w:basedOn w:val="a0"/>
    <w:link w:val="2"/>
    <w:autoRedefine/>
    <w:qFormat/>
    <w:rPr>
      <w:rFonts w:cs="Arial"/>
      <w:sz w:val="24"/>
      <w:szCs w:val="24"/>
    </w:rPr>
  </w:style>
  <w:style w:type="character" w:customStyle="1" w:styleId="hps">
    <w:name w:val="hps"/>
    <w:basedOn w:val="a0"/>
    <w:autoRedefine/>
    <w:qFormat/>
  </w:style>
  <w:style w:type="character" w:customStyle="1" w:styleId="10">
    <w:name w:val="1"/>
    <w:autoRedefine/>
    <w:semiHidden/>
    <w:qFormat/>
    <w:rPr>
      <w:rFonts w:ascii="宋体" w:eastAsia="宋体"/>
      <w:color w:val="auto"/>
      <w:sz w:val="22"/>
      <w:szCs w:val="22"/>
      <w:u w:val="none"/>
    </w:rPr>
  </w:style>
  <w:style w:type="character" w:customStyle="1" w:styleId="atn">
    <w:name w:val="atn"/>
    <w:basedOn w:val="a0"/>
    <w:autoRedefine/>
    <w:qFormat/>
  </w:style>
  <w:style w:type="character" w:customStyle="1" w:styleId="Char">
    <w:name w:val="正文文本 Char"/>
    <w:link w:val="a6"/>
    <w:autoRedefine/>
    <w:qFormat/>
    <w:rPr>
      <w:b/>
      <w:caps/>
      <w:kern w:val="2"/>
      <w:sz w:val="18"/>
    </w:rPr>
  </w:style>
  <w:style w:type="character" w:customStyle="1" w:styleId="Char2">
    <w:name w:val="页脚 Char"/>
    <w:link w:val="a9"/>
    <w:autoRedefine/>
    <w:uiPriority w:val="99"/>
    <w:qFormat/>
    <w:rPr>
      <w:kern w:val="2"/>
      <w:sz w:val="18"/>
    </w:rPr>
  </w:style>
  <w:style w:type="character" w:customStyle="1" w:styleId="Char3">
    <w:name w:val="页眉 Char"/>
    <w:link w:val="aa"/>
    <w:autoRedefine/>
    <w:uiPriority w:val="99"/>
    <w:qFormat/>
    <w:rPr>
      <w:kern w:val="2"/>
      <w:sz w:val="18"/>
    </w:rPr>
  </w:style>
  <w:style w:type="character" w:customStyle="1" w:styleId="Char1">
    <w:name w:val="批注框文本 Char"/>
    <w:link w:val="a8"/>
    <w:autoRedefine/>
    <w:qFormat/>
    <w:rPr>
      <w:kern w:val="2"/>
      <w:sz w:val="18"/>
      <w:szCs w:val="18"/>
    </w:rPr>
  </w:style>
  <w:style w:type="character" w:customStyle="1" w:styleId="shorttext">
    <w:name w:val="short_text"/>
    <w:basedOn w:val="a0"/>
    <w:autoRedefine/>
    <w:qFormat/>
  </w:style>
  <w:style w:type="character" w:customStyle="1" w:styleId="Char0">
    <w:name w:val="正文文本缩进 Char"/>
    <w:basedOn w:val="a0"/>
    <w:link w:val="a7"/>
    <w:autoRedefine/>
    <w:qFormat/>
    <w:rPr>
      <w:rFonts w:cs="宋体"/>
      <w:sz w:val="24"/>
    </w:rPr>
  </w:style>
  <w:style w:type="character" w:customStyle="1" w:styleId="11">
    <w:name w:val="正文文本 字符1"/>
    <w:basedOn w:val="a0"/>
    <w:autoRedefine/>
    <w:uiPriority w:val="99"/>
    <w:semiHidden/>
    <w:qFormat/>
    <w:rPr>
      <w:kern w:val="2"/>
      <w:sz w:val="21"/>
    </w:rPr>
  </w:style>
  <w:style w:type="character" w:customStyle="1" w:styleId="12">
    <w:name w:val="批注框文本 字符1"/>
    <w:basedOn w:val="a0"/>
    <w:autoRedefine/>
    <w:uiPriority w:val="99"/>
    <w:semiHidden/>
    <w:qFormat/>
    <w:rPr>
      <w:kern w:val="2"/>
      <w:sz w:val="18"/>
      <w:szCs w:val="18"/>
    </w:rPr>
  </w:style>
  <w:style w:type="paragraph" w:customStyle="1" w:styleId="DefaultText">
    <w:name w:val="Default Text"/>
    <w:basedOn w:val="a"/>
    <w:autoRedefine/>
    <w:qFormat/>
    <w:pPr>
      <w:widowControl/>
      <w:overflowPunct w:val="0"/>
      <w:autoSpaceDE w:val="0"/>
      <w:autoSpaceDN w:val="0"/>
      <w:adjustRightInd w:val="0"/>
      <w:spacing w:line="360" w:lineRule="auto"/>
      <w:jc w:val="left"/>
      <w:textAlignment w:val="baseline"/>
    </w:pPr>
    <w:rPr>
      <w:rFonts w:cs="宋体"/>
      <w:kern w:val="0"/>
      <w:sz w:val="24"/>
    </w:rPr>
  </w:style>
  <w:style w:type="paragraph" w:customStyle="1" w:styleId="CharChar1">
    <w:name w:val="Char Char1"/>
    <w:basedOn w:val="a"/>
    <w:next w:val="a"/>
    <w:autoRedefine/>
    <w:semiHidden/>
    <w:qFormat/>
    <w:pPr>
      <w:widowControl/>
      <w:adjustRightInd w:val="0"/>
      <w:snapToGrid w:val="0"/>
      <w:spacing w:beforeLines="50" w:before="156" w:afterLines="100" w:after="312" w:line="360" w:lineRule="auto"/>
      <w:jc w:val="center"/>
    </w:pPr>
    <w:rPr>
      <w:rFonts w:cs="Arial"/>
      <w:bCs/>
      <w:snapToGrid w:val="0"/>
      <w:kern w:val="0"/>
      <w:sz w:val="24"/>
      <w:szCs w:val="24"/>
    </w:rPr>
  </w:style>
  <w:style w:type="paragraph" w:styleId="af2">
    <w:name w:val="List Paragraph"/>
    <w:basedOn w:val="a"/>
    <w:link w:val="Char5"/>
    <w:autoRedefine/>
    <w:uiPriority w:val="34"/>
    <w:qFormat/>
    <w:pPr>
      <w:widowControl/>
      <w:spacing w:line="360" w:lineRule="auto"/>
      <w:ind w:firstLineChars="200" w:firstLine="420"/>
      <w:jc w:val="left"/>
    </w:pPr>
    <w:rPr>
      <w:rFonts w:cs="宋体"/>
      <w:kern w:val="0"/>
      <w:sz w:val="24"/>
      <w:szCs w:val="24"/>
    </w:rPr>
  </w:style>
  <w:style w:type="paragraph" w:customStyle="1" w:styleId="MTDisplayEquation">
    <w:name w:val="MTDisplayEquation"/>
    <w:basedOn w:val="a"/>
    <w:next w:val="a"/>
    <w:link w:val="MTDisplayEquation0"/>
    <w:autoRedefine/>
    <w:qFormat/>
    <w:pPr>
      <w:tabs>
        <w:tab w:val="center" w:pos="4160"/>
        <w:tab w:val="right" w:pos="8300"/>
      </w:tabs>
      <w:spacing w:line="360" w:lineRule="auto"/>
      <w:ind w:firstLine="482"/>
    </w:pPr>
    <w:rPr>
      <w:sz w:val="24"/>
      <w:szCs w:val="24"/>
    </w:rPr>
  </w:style>
  <w:style w:type="character" w:customStyle="1" w:styleId="MTDisplayEquation0">
    <w:name w:val="MTDisplayEquation 字符"/>
    <w:link w:val="MTDisplayEquation"/>
    <w:autoRedefine/>
    <w:qFormat/>
    <w:rPr>
      <w:kern w:val="2"/>
      <w:sz w:val="24"/>
      <w:szCs w:val="24"/>
    </w:rPr>
  </w:style>
  <w:style w:type="paragraph" w:customStyle="1" w:styleId="af3">
    <w:name w:val="@正文|段落文本"/>
    <w:autoRedefine/>
    <w:qFormat/>
    <w:pPr>
      <w:widowControl w:val="0"/>
      <w:ind w:firstLineChars="200" w:firstLine="200"/>
      <w:jc w:val="both"/>
      <w:textAlignment w:val="center"/>
    </w:pPr>
    <w:rPr>
      <w:kern w:val="2"/>
      <w:sz w:val="18"/>
    </w:rPr>
  </w:style>
  <w:style w:type="character" w:customStyle="1" w:styleId="Char5">
    <w:name w:val="列出段落 Char"/>
    <w:link w:val="af2"/>
    <w:autoRedefine/>
    <w:uiPriority w:val="34"/>
    <w:qFormat/>
    <w:rPr>
      <w:rFonts w:cs="宋体"/>
      <w:sz w:val="24"/>
      <w:szCs w:val="24"/>
    </w:rPr>
  </w:style>
  <w:style w:type="paragraph" w:customStyle="1" w:styleId="footnote1">
    <w:name w:val="footnote 1"/>
    <w:basedOn w:val="ab"/>
    <w:autoRedefine/>
    <w:qFormat/>
    <w:pPr>
      <w:widowControl w:val="0"/>
      <w:tabs>
        <w:tab w:val="left" w:pos="465"/>
      </w:tabs>
      <w:overflowPunct w:val="0"/>
      <w:spacing w:line="312" w:lineRule="auto"/>
      <w:ind w:firstLineChars="297" w:firstLine="297"/>
      <w:jc w:val="both"/>
    </w:pPr>
    <w:rPr>
      <w:rFonts w:cs="Times New Roman"/>
      <w:kern w:val="2"/>
      <w:sz w:val="15"/>
      <w:szCs w:val="20"/>
    </w:rPr>
  </w:style>
  <w:style w:type="character" w:customStyle="1" w:styleId="Char4">
    <w:name w:val="脚注文本 Char"/>
    <w:basedOn w:val="a0"/>
    <w:link w:val="ab"/>
    <w:autoRedefine/>
    <w:qFormat/>
    <w:rPr>
      <w:rFonts w:cs="宋体"/>
      <w:sz w:val="18"/>
      <w:szCs w:val="18"/>
    </w:rPr>
  </w:style>
  <w:style w:type="character" w:styleId="af4">
    <w:name w:val="Placeholder Text"/>
    <w:autoRedefine/>
    <w:uiPriority w:val="99"/>
    <w:unhideWhenUsed/>
    <w:qFormat/>
    <w:rPr>
      <w:color w:val="808080"/>
    </w:rPr>
  </w:style>
  <w:style w:type="character" w:customStyle="1" w:styleId="o1">
    <w:name w:val="???????????¡ì????????????????¡ì????????????????¡§???????????????¡ì?????????????¡ì???????????????¡ì?????o??????????????¡§???????????????¡ì?????????????¡ì????? 字符"/>
    <w:link w:val="o0"/>
    <w:autoRedefine/>
    <w:qFormat/>
    <w:rPr>
      <w:kern w:val="2"/>
      <w:sz w:val="24"/>
    </w:rPr>
  </w:style>
  <w:style w:type="paragraph" w:customStyle="1" w:styleId="13">
    <w:name w:val="正文1"/>
    <w:autoRedefine/>
    <w:qFormat/>
    <w:pPr>
      <w:jc w:val="both"/>
    </w:pPr>
    <w:rPr>
      <w:rFonts w:ascii="等线" w:hAnsi="等线" w:cs="宋体"/>
      <w:kern w:val="2"/>
      <w:sz w:val="21"/>
      <w:szCs w:val="21"/>
    </w:rPr>
  </w:style>
  <w:style w:type="paragraph" w:customStyle="1" w:styleId="14">
    <w:name w:val="列表段落1"/>
    <w:basedOn w:val="a"/>
    <w:autoRedefine/>
    <w:qFormat/>
    <w:pPr>
      <w:ind w:firstLineChars="200" w:firstLine="420"/>
    </w:pPr>
    <w:rPr>
      <w:rFonts w:ascii="等线" w:eastAsia="等线" w:hAnsi="等线"/>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8.bin"/><Relationship Id="rId21" Type="http://schemas.openxmlformats.org/officeDocument/2006/relationships/oleObject" Target="embeddings/oleObject7.bin"/><Relationship Id="rId42" Type="http://schemas.openxmlformats.org/officeDocument/2006/relationships/oleObject" Target="embeddings/oleObject19.bin"/><Relationship Id="rId63" Type="http://schemas.openxmlformats.org/officeDocument/2006/relationships/oleObject" Target="embeddings/oleObject34.bin"/><Relationship Id="rId84" Type="http://schemas.openxmlformats.org/officeDocument/2006/relationships/oleObject" Target="embeddings/oleObject46.bin"/><Relationship Id="rId138" Type="http://schemas.openxmlformats.org/officeDocument/2006/relationships/oleObject" Target="embeddings/oleObject97.bin"/><Relationship Id="rId159" Type="http://schemas.openxmlformats.org/officeDocument/2006/relationships/oleObject" Target="embeddings/oleObject118.bin"/><Relationship Id="rId170" Type="http://schemas.openxmlformats.org/officeDocument/2006/relationships/header" Target="header2.xml"/><Relationship Id="rId107" Type="http://schemas.openxmlformats.org/officeDocument/2006/relationships/oleObject" Target="embeddings/oleObject69.bin"/><Relationship Id="rId11" Type="http://schemas.openxmlformats.org/officeDocument/2006/relationships/oleObject" Target="embeddings/oleObject2.bin"/><Relationship Id="rId32" Type="http://schemas.openxmlformats.org/officeDocument/2006/relationships/oleObject" Target="embeddings/oleObject13.bin"/><Relationship Id="rId53" Type="http://schemas.openxmlformats.org/officeDocument/2006/relationships/image" Target="media/image19.wmf"/><Relationship Id="rId74" Type="http://schemas.openxmlformats.org/officeDocument/2006/relationships/image" Target="media/image26.wmf"/><Relationship Id="rId128" Type="http://schemas.openxmlformats.org/officeDocument/2006/relationships/oleObject" Target="embeddings/oleObject87.bin"/><Relationship Id="rId149" Type="http://schemas.openxmlformats.org/officeDocument/2006/relationships/oleObject" Target="embeddings/oleObject108.bin"/><Relationship Id="rId5" Type="http://schemas.openxmlformats.org/officeDocument/2006/relationships/webSettings" Target="webSettings.xml"/><Relationship Id="rId95" Type="http://schemas.openxmlformats.org/officeDocument/2006/relationships/oleObject" Target="embeddings/oleObject57.bin"/><Relationship Id="rId160" Type="http://schemas.openxmlformats.org/officeDocument/2006/relationships/oleObject" Target="embeddings/oleObject119.bin"/><Relationship Id="rId22" Type="http://schemas.openxmlformats.org/officeDocument/2006/relationships/image" Target="media/image8.wmf"/><Relationship Id="rId43" Type="http://schemas.openxmlformats.org/officeDocument/2006/relationships/oleObject" Target="embeddings/oleObject20.bin"/><Relationship Id="rId64" Type="http://schemas.openxmlformats.org/officeDocument/2006/relationships/image" Target="media/image23.wmf"/><Relationship Id="rId118" Type="http://schemas.openxmlformats.org/officeDocument/2006/relationships/oleObject" Target="embeddings/oleObject79.bin"/><Relationship Id="rId139" Type="http://schemas.openxmlformats.org/officeDocument/2006/relationships/oleObject" Target="embeddings/oleObject98.bin"/><Relationship Id="rId85" Type="http://schemas.openxmlformats.org/officeDocument/2006/relationships/oleObject" Target="embeddings/oleObject47.bin"/><Relationship Id="rId150" Type="http://schemas.openxmlformats.org/officeDocument/2006/relationships/oleObject" Target="embeddings/oleObject109.bin"/><Relationship Id="rId171" Type="http://schemas.openxmlformats.org/officeDocument/2006/relationships/footer" Target="footer2.xml"/><Relationship Id="rId12" Type="http://schemas.openxmlformats.org/officeDocument/2006/relationships/image" Target="media/image3.wmf"/><Relationship Id="rId33" Type="http://schemas.openxmlformats.org/officeDocument/2006/relationships/image" Target="media/image13.wmf"/><Relationship Id="rId108" Type="http://schemas.openxmlformats.org/officeDocument/2006/relationships/oleObject" Target="embeddings/oleObject70.bin"/><Relationship Id="rId129" Type="http://schemas.openxmlformats.org/officeDocument/2006/relationships/oleObject" Target="embeddings/oleObject88.bin"/><Relationship Id="rId54" Type="http://schemas.openxmlformats.org/officeDocument/2006/relationships/oleObject" Target="embeddings/oleObject28.bin"/><Relationship Id="rId75" Type="http://schemas.openxmlformats.org/officeDocument/2006/relationships/oleObject" Target="embeddings/oleObject42.bin"/><Relationship Id="rId96" Type="http://schemas.openxmlformats.org/officeDocument/2006/relationships/oleObject" Target="embeddings/oleObject58.bin"/><Relationship Id="rId140" Type="http://schemas.openxmlformats.org/officeDocument/2006/relationships/oleObject" Target="embeddings/oleObject99.bin"/><Relationship Id="rId161" Type="http://schemas.openxmlformats.org/officeDocument/2006/relationships/oleObject" Target="embeddings/oleObject120.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5.bin"/><Relationship Id="rId114" Type="http://schemas.openxmlformats.org/officeDocument/2006/relationships/oleObject" Target="embeddings/oleObject75.bin"/><Relationship Id="rId119" Type="http://schemas.openxmlformats.org/officeDocument/2006/relationships/oleObject" Target="embeddings/oleObject80.bin"/><Relationship Id="rId44" Type="http://schemas.openxmlformats.org/officeDocument/2006/relationships/oleObject" Target="embeddings/oleObject21.bin"/><Relationship Id="rId60" Type="http://schemas.openxmlformats.org/officeDocument/2006/relationships/image" Target="media/image21.wmf"/><Relationship Id="rId65" Type="http://schemas.openxmlformats.org/officeDocument/2006/relationships/oleObject" Target="embeddings/oleObject35.bin"/><Relationship Id="rId81" Type="http://schemas.openxmlformats.org/officeDocument/2006/relationships/header" Target="header1.xml"/><Relationship Id="rId86" Type="http://schemas.openxmlformats.org/officeDocument/2006/relationships/oleObject" Target="embeddings/oleObject48.bin"/><Relationship Id="rId130" Type="http://schemas.openxmlformats.org/officeDocument/2006/relationships/oleObject" Target="embeddings/oleObject89.bin"/><Relationship Id="rId135" Type="http://schemas.openxmlformats.org/officeDocument/2006/relationships/oleObject" Target="embeddings/oleObject94.bin"/><Relationship Id="rId151" Type="http://schemas.openxmlformats.org/officeDocument/2006/relationships/oleObject" Target="embeddings/oleObject110.bin"/><Relationship Id="rId156" Type="http://schemas.openxmlformats.org/officeDocument/2006/relationships/oleObject" Target="embeddings/oleObject115.bin"/><Relationship Id="rId172" Type="http://schemas.openxmlformats.org/officeDocument/2006/relationships/fontTable" Target="fontTable.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6.wmf"/><Relationship Id="rId109" Type="http://schemas.openxmlformats.org/officeDocument/2006/relationships/oleObject" Target="embeddings/oleObject71.bin"/><Relationship Id="rId34" Type="http://schemas.openxmlformats.org/officeDocument/2006/relationships/oleObject" Target="embeddings/oleObject14.bin"/><Relationship Id="rId50" Type="http://schemas.openxmlformats.org/officeDocument/2006/relationships/image" Target="media/image18.wmf"/><Relationship Id="rId55" Type="http://schemas.openxmlformats.org/officeDocument/2006/relationships/image" Target="media/image20.wmf"/><Relationship Id="rId76" Type="http://schemas.openxmlformats.org/officeDocument/2006/relationships/comments" Target="comments.xml"/><Relationship Id="rId97" Type="http://schemas.openxmlformats.org/officeDocument/2006/relationships/oleObject" Target="embeddings/oleObject59.bin"/><Relationship Id="rId104" Type="http://schemas.openxmlformats.org/officeDocument/2006/relationships/oleObject" Target="embeddings/oleObject66.bin"/><Relationship Id="rId120" Type="http://schemas.openxmlformats.org/officeDocument/2006/relationships/oleObject" Target="embeddings/oleObject81.bin"/><Relationship Id="rId125" Type="http://schemas.openxmlformats.org/officeDocument/2006/relationships/oleObject" Target="embeddings/oleObject85.bin"/><Relationship Id="rId141" Type="http://schemas.openxmlformats.org/officeDocument/2006/relationships/oleObject" Target="embeddings/oleObject100.bin"/><Relationship Id="rId146" Type="http://schemas.openxmlformats.org/officeDocument/2006/relationships/oleObject" Target="embeddings/oleObject105.bin"/><Relationship Id="rId167" Type="http://schemas.openxmlformats.org/officeDocument/2006/relationships/oleObject" Target="embeddings/oleObject126.bin"/><Relationship Id="rId7" Type="http://schemas.openxmlformats.org/officeDocument/2006/relationships/endnotes" Target="endnotes.xml"/><Relationship Id="rId71" Type="http://schemas.openxmlformats.org/officeDocument/2006/relationships/image" Target="media/image25.wmf"/><Relationship Id="rId92" Type="http://schemas.openxmlformats.org/officeDocument/2006/relationships/oleObject" Target="embeddings/oleObject54.bin"/><Relationship Id="rId162" Type="http://schemas.openxmlformats.org/officeDocument/2006/relationships/oleObject" Target="embeddings/oleObject121.bin"/><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oleObject" Target="embeddings/oleObject17.bin"/><Relationship Id="rId45" Type="http://schemas.openxmlformats.org/officeDocument/2006/relationships/oleObject" Target="embeddings/oleObject22.bin"/><Relationship Id="rId66" Type="http://schemas.openxmlformats.org/officeDocument/2006/relationships/oleObject" Target="embeddings/oleObject36.bin"/><Relationship Id="rId87" Type="http://schemas.openxmlformats.org/officeDocument/2006/relationships/oleObject" Target="embeddings/oleObject49.bin"/><Relationship Id="rId110" Type="http://schemas.openxmlformats.org/officeDocument/2006/relationships/oleObject" Target="embeddings/oleObject72.bin"/><Relationship Id="rId115" Type="http://schemas.openxmlformats.org/officeDocument/2006/relationships/oleObject" Target="embeddings/oleObject76.bin"/><Relationship Id="rId131" Type="http://schemas.openxmlformats.org/officeDocument/2006/relationships/oleObject" Target="embeddings/oleObject90.bin"/><Relationship Id="rId136" Type="http://schemas.openxmlformats.org/officeDocument/2006/relationships/oleObject" Target="embeddings/oleObject95.bin"/><Relationship Id="rId157" Type="http://schemas.openxmlformats.org/officeDocument/2006/relationships/oleObject" Target="embeddings/oleObject116.bin"/><Relationship Id="rId61" Type="http://schemas.openxmlformats.org/officeDocument/2006/relationships/oleObject" Target="embeddings/oleObject33.bin"/><Relationship Id="rId82" Type="http://schemas.openxmlformats.org/officeDocument/2006/relationships/footer" Target="footer1.xml"/><Relationship Id="rId152" Type="http://schemas.openxmlformats.org/officeDocument/2006/relationships/oleObject" Target="embeddings/oleObject111.bin"/><Relationship Id="rId173" Type="http://schemas.openxmlformats.org/officeDocument/2006/relationships/theme" Target="theme/theme1.xm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oleObject" Target="embeddings/oleObject12.bin"/><Relationship Id="rId35" Type="http://schemas.openxmlformats.org/officeDocument/2006/relationships/image" Target="media/image14.wmf"/><Relationship Id="rId56" Type="http://schemas.openxmlformats.org/officeDocument/2006/relationships/oleObject" Target="embeddings/oleObject29.bin"/><Relationship Id="rId77" Type="http://schemas.openxmlformats.org/officeDocument/2006/relationships/image" Target="media/image27.wmf"/><Relationship Id="rId100" Type="http://schemas.openxmlformats.org/officeDocument/2006/relationships/oleObject" Target="embeddings/oleObject62.bin"/><Relationship Id="rId105" Type="http://schemas.openxmlformats.org/officeDocument/2006/relationships/oleObject" Target="embeddings/oleObject67.bin"/><Relationship Id="rId126" Type="http://schemas.openxmlformats.org/officeDocument/2006/relationships/image" Target="media/image31.wmf"/><Relationship Id="rId147" Type="http://schemas.openxmlformats.org/officeDocument/2006/relationships/oleObject" Target="embeddings/oleObject106.bin"/><Relationship Id="rId168" Type="http://schemas.openxmlformats.org/officeDocument/2006/relationships/oleObject" Target="embeddings/oleObject127.bin"/><Relationship Id="rId8" Type="http://schemas.openxmlformats.org/officeDocument/2006/relationships/image" Target="media/image1.wmf"/><Relationship Id="rId51" Type="http://schemas.openxmlformats.org/officeDocument/2006/relationships/oleObject" Target="embeddings/oleObject26.bin"/><Relationship Id="rId72" Type="http://schemas.openxmlformats.org/officeDocument/2006/relationships/oleObject" Target="embeddings/oleObject40.bin"/><Relationship Id="rId93" Type="http://schemas.openxmlformats.org/officeDocument/2006/relationships/oleObject" Target="embeddings/oleObject55.bin"/><Relationship Id="rId98" Type="http://schemas.openxmlformats.org/officeDocument/2006/relationships/oleObject" Target="embeddings/oleObject60.bin"/><Relationship Id="rId121" Type="http://schemas.openxmlformats.org/officeDocument/2006/relationships/oleObject" Target="embeddings/oleObject82.bin"/><Relationship Id="rId142" Type="http://schemas.openxmlformats.org/officeDocument/2006/relationships/oleObject" Target="embeddings/oleObject101.bin"/><Relationship Id="rId163" Type="http://schemas.openxmlformats.org/officeDocument/2006/relationships/oleObject" Target="embeddings/oleObject122.bin"/><Relationship Id="rId3" Type="http://schemas.microsoft.com/office/2007/relationships/stylesWithEffects" Target="stylesWithEffects.xml"/><Relationship Id="rId25" Type="http://schemas.openxmlformats.org/officeDocument/2006/relationships/oleObject" Target="embeddings/oleObject9.bin"/><Relationship Id="rId46" Type="http://schemas.openxmlformats.org/officeDocument/2006/relationships/image" Target="media/image17.wmf"/><Relationship Id="rId67" Type="http://schemas.openxmlformats.org/officeDocument/2006/relationships/oleObject" Target="embeddings/oleObject37.bin"/><Relationship Id="rId116" Type="http://schemas.openxmlformats.org/officeDocument/2006/relationships/oleObject" Target="embeddings/oleObject77.bin"/><Relationship Id="rId137" Type="http://schemas.openxmlformats.org/officeDocument/2006/relationships/oleObject" Target="embeddings/oleObject96.bin"/><Relationship Id="rId158" Type="http://schemas.openxmlformats.org/officeDocument/2006/relationships/oleObject" Target="embeddings/oleObject117.bin"/><Relationship Id="rId20" Type="http://schemas.openxmlformats.org/officeDocument/2006/relationships/image" Target="media/image7.wmf"/><Relationship Id="rId41" Type="http://schemas.openxmlformats.org/officeDocument/2006/relationships/oleObject" Target="embeddings/oleObject18.bin"/><Relationship Id="rId62" Type="http://schemas.openxmlformats.org/officeDocument/2006/relationships/image" Target="media/image22.wmf"/><Relationship Id="rId83" Type="http://schemas.openxmlformats.org/officeDocument/2006/relationships/oleObject" Target="embeddings/oleObject45.bin"/><Relationship Id="rId88" Type="http://schemas.openxmlformats.org/officeDocument/2006/relationships/oleObject" Target="embeddings/oleObject50.bin"/><Relationship Id="rId111" Type="http://schemas.openxmlformats.org/officeDocument/2006/relationships/image" Target="media/image29.wmf"/><Relationship Id="rId132" Type="http://schemas.openxmlformats.org/officeDocument/2006/relationships/oleObject" Target="embeddings/oleObject91.bin"/><Relationship Id="rId153" Type="http://schemas.openxmlformats.org/officeDocument/2006/relationships/oleObject" Target="embeddings/oleObject112.bin"/><Relationship Id="rId174" Type="http://schemas.microsoft.com/office/2011/relationships/people" Target="people.xml"/><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oleObject" Target="embeddings/oleObject30.bin"/><Relationship Id="rId106" Type="http://schemas.openxmlformats.org/officeDocument/2006/relationships/oleObject" Target="embeddings/oleObject68.bin"/><Relationship Id="rId127" Type="http://schemas.openxmlformats.org/officeDocument/2006/relationships/oleObject" Target="embeddings/oleObject86.bin"/><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oleObject" Target="embeddings/oleObject27.bin"/><Relationship Id="rId73" Type="http://schemas.openxmlformats.org/officeDocument/2006/relationships/oleObject" Target="embeddings/oleObject41.bin"/><Relationship Id="rId78" Type="http://schemas.openxmlformats.org/officeDocument/2006/relationships/oleObject" Target="embeddings/oleObject43.bin"/><Relationship Id="rId94" Type="http://schemas.openxmlformats.org/officeDocument/2006/relationships/oleObject" Target="embeddings/oleObject56.bin"/><Relationship Id="rId99" Type="http://schemas.openxmlformats.org/officeDocument/2006/relationships/oleObject" Target="embeddings/oleObject61.bin"/><Relationship Id="rId101" Type="http://schemas.openxmlformats.org/officeDocument/2006/relationships/oleObject" Target="embeddings/oleObject63.bin"/><Relationship Id="rId122" Type="http://schemas.openxmlformats.org/officeDocument/2006/relationships/oleObject" Target="embeddings/oleObject83.bin"/><Relationship Id="rId143" Type="http://schemas.openxmlformats.org/officeDocument/2006/relationships/oleObject" Target="embeddings/oleObject102.bin"/><Relationship Id="rId148" Type="http://schemas.openxmlformats.org/officeDocument/2006/relationships/oleObject" Target="embeddings/oleObject107.bin"/><Relationship Id="rId164" Type="http://schemas.openxmlformats.org/officeDocument/2006/relationships/oleObject" Target="embeddings/oleObject123.bin"/><Relationship Id="rId169" Type="http://schemas.openxmlformats.org/officeDocument/2006/relationships/oleObject" Target="embeddings/oleObject128.bin"/><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image" Target="media/image10.wmf"/><Relationship Id="rId47" Type="http://schemas.openxmlformats.org/officeDocument/2006/relationships/oleObject" Target="embeddings/oleObject23.bin"/><Relationship Id="rId68" Type="http://schemas.openxmlformats.org/officeDocument/2006/relationships/oleObject" Target="embeddings/oleObject38.bin"/><Relationship Id="rId89" Type="http://schemas.openxmlformats.org/officeDocument/2006/relationships/oleObject" Target="embeddings/oleObject51.bin"/><Relationship Id="rId112" Type="http://schemas.openxmlformats.org/officeDocument/2006/relationships/oleObject" Target="embeddings/oleObject73.bin"/><Relationship Id="rId133" Type="http://schemas.openxmlformats.org/officeDocument/2006/relationships/oleObject" Target="embeddings/oleObject92.bin"/><Relationship Id="rId154" Type="http://schemas.openxmlformats.org/officeDocument/2006/relationships/oleObject" Target="embeddings/oleObject113.bin"/><Relationship Id="rId175" Type="http://schemas.microsoft.com/office/2011/relationships/commentsExtended" Target="commentsExtended.xml"/><Relationship Id="rId16" Type="http://schemas.openxmlformats.org/officeDocument/2006/relationships/image" Target="media/image5.wmf"/><Relationship Id="rId37" Type="http://schemas.openxmlformats.org/officeDocument/2006/relationships/image" Target="media/image15.wmf"/><Relationship Id="rId58" Type="http://schemas.openxmlformats.org/officeDocument/2006/relationships/oleObject" Target="embeddings/oleObject31.bin"/><Relationship Id="rId79" Type="http://schemas.openxmlformats.org/officeDocument/2006/relationships/image" Target="media/image28.wmf"/><Relationship Id="rId102" Type="http://schemas.openxmlformats.org/officeDocument/2006/relationships/oleObject" Target="embeddings/oleObject64.bin"/><Relationship Id="rId123" Type="http://schemas.openxmlformats.org/officeDocument/2006/relationships/oleObject" Target="embeddings/oleObject84.bin"/><Relationship Id="rId144" Type="http://schemas.openxmlformats.org/officeDocument/2006/relationships/oleObject" Target="embeddings/oleObject103.bin"/><Relationship Id="rId90" Type="http://schemas.openxmlformats.org/officeDocument/2006/relationships/oleObject" Target="embeddings/oleObject52.bin"/><Relationship Id="rId165" Type="http://schemas.openxmlformats.org/officeDocument/2006/relationships/oleObject" Target="embeddings/oleObject124.bin"/><Relationship Id="rId27" Type="http://schemas.openxmlformats.org/officeDocument/2006/relationships/oleObject" Target="embeddings/oleObject10.bin"/><Relationship Id="rId48" Type="http://schemas.openxmlformats.org/officeDocument/2006/relationships/oleObject" Target="embeddings/oleObject24.bin"/><Relationship Id="rId69" Type="http://schemas.openxmlformats.org/officeDocument/2006/relationships/image" Target="media/image24.wmf"/><Relationship Id="rId113" Type="http://schemas.openxmlformats.org/officeDocument/2006/relationships/oleObject" Target="embeddings/oleObject74.bin"/><Relationship Id="rId134" Type="http://schemas.openxmlformats.org/officeDocument/2006/relationships/oleObject" Target="embeddings/oleObject93.bin"/><Relationship Id="rId80" Type="http://schemas.openxmlformats.org/officeDocument/2006/relationships/oleObject" Target="embeddings/oleObject44.bin"/><Relationship Id="rId155" Type="http://schemas.openxmlformats.org/officeDocument/2006/relationships/oleObject" Target="embeddings/oleObject114.bin"/><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oleObject" Target="embeddings/oleObject32.bin"/><Relationship Id="rId103" Type="http://schemas.openxmlformats.org/officeDocument/2006/relationships/oleObject" Target="embeddings/oleObject65.bin"/><Relationship Id="rId124" Type="http://schemas.openxmlformats.org/officeDocument/2006/relationships/image" Target="media/image30.wmf"/><Relationship Id="rId70" Type="http://schemas.openxmlformats.org/officeDocument/2006/relationships/oleObject" Target="embeddings/oleObject39.bin"/><Relationship Id="rId91" Type="http://schemas.openxmlformats.org/officeDocument/2006/relationships/oleObject" Target="embeddings/oleObject53.bin"/><Relationship Id="rId145" Type="http://schemas.openxmlformats.org/officeDocument/2006/relationships/oleObject" Target="embeddings/oleObject104.bin"/><Relationship Id="rId166" Type="http://schemas.openxmlformats.org/officeDocument/2006/relationships/oleObject" Target="embeddings/oleObject125.bin"/></Relationships>
</file>

<file path=word/_rels/header2.xml.rels><?xml version="1.0" encoding="UTF-8" standalone="yes"?>
<Relationships xmlns="http://schemas.openxmlformats.org/package/2006/relationships"><Relationship Id="rId2" Type="http://schemas.openxmlformats.org/officeDocument/2006/relationships/image" Target="media/image33.jpeg"/><Relationship Id="rId1" Type="http://schemas.openxmlformats.org/officeDocument/2006/relationships/image" Target="media/image3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2264</Words>
  <Characters>12907</Characters>
  <Application>Microsoft Office Word</Application>
  <DocSecurity>0</DocSecurity>
  <Lines>107</Lines>
  <Paragraphs>30</Paragraphs>
  <ScaleCrop>false</ScaleCrop>
  <Company>P R C</Company>
  <LinksUpToDate>false</LinksUpToDate>
  <CharactersWithSpaces>15141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专利申请技术交底书</dc:title>
  <dc:creator>Administrator</dc:creator>
  <cp:lastModifiedBy>Windows 用户</cp:lastModifiedBy>
  <cp:revision>10</cp:revision>
  <dcterms:created xsi:type="dcterms:W3CDTF">2024-09-03T03:42:00Z</dcterms:created>
  <dcterms:modified xsi:type="dcterms:W3CDTF">2024-09-03T06:09:00Z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0B340D677B19418B939005F8704A85AF_13</vt:lpwstr>
  </property>
</Properties>
</file>